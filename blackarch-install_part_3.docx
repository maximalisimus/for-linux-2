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A7" w:rsidRPr="006F00A7" w:rsidRDefault="006F00A7" w:rsidP="006F00A7">
      <w:pPr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</w:pPr>
      <w:r w:rsidRPr="006F00A7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 xml:space="preserve">Установка </w:t>
      </w:r>
      <w:proofErr w:type="spellStart"/>
      <w:r w:rsidRPr="006F00A7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>BlackArch</w:t>
      </w:r>
      <w:proofErr w:type="spellEnd"/>
      <w:r w:rsidRPr="006F00A7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 xml:space="preserve">, часть третья: Установка </w:t>
      </w:r>
      <w:proofErr w:type="spellStart"/>
      <w:r w:rsidRPr="006F00A7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>Cinnamon</w:t>
      </w:r>
      <w:proofErr w:type="spellEnd"/>
      <w:r w:rsidRPr="006F00A7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 xml:space="preserve"> в </w:t>
      </w:r>
      <w:proofErr w:type="spellStart"/>
      <w:r w:rsidRPr="006F00A7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>Arch</w:t>
      </w:r>
      <w:proofErr w:type="spellEnd"/>
    </w:p>
    <w:p w:rsidR="006F00A7" w:rsidRPr="006F00A7" w:rsidRDefault="006F00A7" w:rsidP="006F00A7">
      <w:pPr>
        <w:pBdr>
          <w:bottom w:val="single" w:sz="6" w:space="8" w:color="F1F1F1"/>
        </w:pBdr>
        <w:spacing w:after="0" w:line="240" w:lineRule="auto"/>
        <w:rPr>
          <w:rFonts w:ascii="Arial" w:eastAsia="Times New Roman" w:hAnsi="Arial" w:cs="Arial"/>
          <w:color w:val="999999"/>
          <w:sz w:val="17"/>
          <w:szCs w:val="17"/>
          <w:lang w:val="en-US"/>
        </w:rPr>
      </w:pPr>
      <w:r w:rsidRPr="006F00A7">
        <w:rPr>
          <w:rFonts w:ascii="Arial" w:eastAsia="Times New Roman" w:hAnsi="Arial" w:cs="Arial"/>
          <w:color w:val="999999"/>
          <w:sz w:val="17"/>
          <w:lang w:val="en-US"/>
        </w:rPr>
        <w:t>Updated on 21.01.2016 By </w:t>
      </w:r>
      <w:proofErr w:type="spellStart"/>
      <w:r w:rsidR="00E35AC8">
        <w:fldChar w:fldCharType="begin"/>
      </w:r>
      <w:r w:rsidR="00E35AC8" w:rsidRPr="00D74B79">
        <w:rPr>
          <w:lang w:val="en-US"/>
        </w:rPr>
        <w:instrText>HYPERLINK "https://blackarch.ru/?author=1"</w:instrText>
      </w:r>
      <w:r w:rsidR="00E35AC8">
        <w:fldChar w:fldCharType="separate"/>
      </w:r>
      <w:r w:rsidRPr="006F00A7">
        <w:rPr>
          <w:rFonts w:ascii="Arial" w:eastAsia="Times New Roman" w:hAnsi="Arial" w:cs="Arial"/>
          <w:color w:val="999999"/>
          <w:sz w:val="17"/>
          <w:u w:val="single"/>
          <w:lang w:val="en-US"/>
        </w:rPr>
        <w:t>Alexey</w:t>
      </w:r>
      <w:proofErr w:type="spellEnd"/>
      <w:r w:rsidRPr="006F00A7">
        <w:rPr>
          <w:rFonts w:ascii="Arial" w:eastAsia="Times New Roman" w:hAnsi="Arial" w:cs="Arial"/>
          <w:color w:val="999999"/>
          <w:sz w:val="17"/>
          <w:lang w:val="en-US"/>
        </w:rPr>
        <w:t> </w:t>
      </w:r>
      <w:r w:rsidR="00E35AC8">
        <w:fldChar w:fldCharType="end"/>
      </w:r>
      <w:hyperlink r:id="rId5" w:anchor="respond" w:history="1">
        <w:r w:rsidRPr="006F00A7">
          <w:rPr>
            <w:rFonts w:ascii="Arial" w:eastAsia="Times New Roman" w:hAnsi="Arial" w:cs="Arial"/>
            <w:color w:val="999999"/>
            <w:sz w:val="17"/>
            <w:u w:val="single"/>
            <w:lang w:val="en-US"/>
          </w:rPr>
          <w:t>Leave a comment</w:t>
        </w:r>
      </w:hyperlink>
    </w:p>
    <w:p w:rsidR="006F00A7" w:rsidRPr="006F00A7" w:rsidRDefault="006F00A7" w:rsidP="006F00A7">
      <w:pPr>
        <w:spacing w:after="0" w:line="480" w:lineRule="auto"/>
        <w:jc w:val="both"/>
        <w:rPr>
          <w:ins w:id="0" w:author="Unknown"/>
          <w:rFonts w:ascii="Arial" w:eastAsia="Times New Roman" w:hAnsi="Arial" w:cs="Arial"/>
          <w:sz w:val="21"/>
          <w:szCs w:val="21"/>
          <w:lang w:val="en-US"/>
        </w:rPr>
      </w:pPr>
      <w:ins w:id="1" w:author="Unknown">
        <w:r w:rsidRPr="006F00A7">
          <w:rPr>
            <w:rFonts w:ascii="Arial" w:eastAsia="Times New Roman" w:hAnsi="Arial" w:cs="Arial"/>
            <w:i/>
            <w:iCs/>
            <w:sz w:val="21"/>
          </w:rPr>
          <w:t>Источник</w:t>
        </w:r>
        <w:r w:rsidRPr="006F00A7">
          <w:rPr>
            <w:rFonts w:ascii="Arial" w:eastAsia="Times New Roman" w:hAnsi="Arial" w:cs="Arial"/>
            <w:i/>
            <w:iCs/>
            <w:sz w:val="21"/>
            <w:lang w:val="en-US"/>
          </w:rPr>
          <w:t>: </w:t>
        </w:r>
        <w:r w:rsidR="00E35AC8" w:rsidRPr="006F00A7">
          <w:rPr>
            <w:rFonts w:ascii="Arial" w:eastAsia="Times New Roman" w:hAnsi="Arial" w:cs="Arial"/>
            <w:i/>
            <w:iCs/>
            <w:sz w:val="21"/>
          </w:rPr>
          <w:fldChar w:fldCharType="begin"/>
        </w:r>
        <w:r w:rsidRPr="006F00A7">
          <w:rPr>
            <w:rFonts w:ascii="Arial" w:eastAsia="Times New Roman" w:hAnsi="Arial" w:cs="Arial"/>
            <w:i/>
            <w:iCs/>
            <w:sz w:val="21"/>
            <w:lang w:val="en-US"/>
          </w:rPr>
          <w:instrText xml:space="preserve"> HYPERLINK "https://blackarch.ru/?goto=8" \t "_blank" </w:instrText>
        </w:r>
        <w:r w:rsidR="00E35AC8" w:rsidRPr="006F00A7">
          <w:rPr>
            <w:rFonts w:ascii="Arial" w:eastAsia="Times New Roman" w:hAnsi="Arial" w:cs="Arial"/>
            <w:i/>
            <w:iCs/>
            <w:sz w:val="21"/>
          </w:rPr>
          <w:fldChar w:fldCharType="separate"/>
        </w:r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  <w:lang w:val="en-US"/>
          </w:rPr>
          <w:t>http://www.tecmint.com/install-cinnamon-desktop-in-arch-linux/</w:t>
        </w:r>
        <w:r w:rsidR="00E35AC8" w:rsidRPr="006F00A7">
          <w:rPr>
            <w:rFonts w:ascii="Arial" w:eastAsia="Times New Roman" w:hAnsi="Arial" w:cs="Arial"/>
            <w:i/>
            <w:iCs/>
            <w:sz w:val="21"/>
          </w:rPr>
          <w:fldChar w:fldCharType="end"/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2" w:author="Unknown"/>
          <w:rFonts w:ascii="Arial" w:eastAsia="Times New Roman" w:hAnsi="Arial" w:cs="Arial"/>
          <w:sz w:val="21"/>
          <w:szCs w:val="21"/>
        </w:rPr>
      </w:pPr>
      <w:ins w:id="3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В предыдущей части мы установили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в минимальной конфигурации. Командная строка позволяет нам начать работу, устанавливать и запускать дополнительные программы. Тем не менее, если мы не говорим о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веб-серверах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,</w:t>
        </w:r>
        <w:r w:rsidRPr="006F00A7">
          <w:rPr>
            <w:rFonts w:ascii="Arial" w:eastAsia="Times New Roman" w:hAnsi="Arial" w:cs="Arial"/>
            <w:sz w:val="21"/>
          </w:rPr>
          <w:t> </w:t>
        </w:r>
        <w:r w:rsidRPr="006F00A7">
          <w:rPr>
            <w:rFonts w:ascii="Arial" w:eastAsia="Times New Roman" w:hAnsi="Arial" w:cs="Arial"/>
            <w:sz w:val="21"/>
            <w:szCs w:val="21"/>
          </w:rPr>
          <w:t>либо о микрокомпьютерах с низкой производительностью, то большинству из нас захочется установить графический интерфейс.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4" w:author="Unknown"/>
          <w:rFonts w:ascii="Arial" w:eastAsia="Times New Roman" w:hAnsi="Arial" w:cs="Arial"/>
          <w:sz w:val="21"/>
          <w:szCs w:val="21"/>
        </w:rPr>
      </w:pPr>
      <w:ins w:id="5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Можно выбрать из большого количества окружений рабочего стола, в том числе тех, которые мало что дают по сравнению с голой консолью (но и совершенно не требовательны к ресурсам). Если же выбирать из популярных окружений рабочего стола, то наибольшую производительность труда мне удаётся достичь с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. Это современное окружение рабочего стола, в котором реализованы многие популярные и востребованные функции. При этом он ближе к классическим графическим интерфейсам, в нём нет лишних </w:t>
        </w:r>
        <w:proofErr w:type="spellStart"/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наворотов</w:t>
        </w:r>
        <w:proofErr w:type="spellEnd"/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>, которые только мешают работе (я намекаю на GNOME 3).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6" w:author="Unknown"/>
          <w:rFonts w:ascii="Arial" w:eastAsia="Times New Roman" w:hAnsi="Arial" w:cs="Arial"/>
          <w:sz w:val="21"/>
          <w:szCs w:val="21"/>
        </w:rPr>
      </w:pPr>
      <w:ins w:id="7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Эта инструкция расскажет вам, как трансформировать базовый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в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котором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присутствует только интерфейс командной строки, в мощную и современную настольную платформу, с прекрасно настраиваемым окружением рабочего стола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наших дней «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». Также мы установим необходимое для среднего пользователя настольного компьютера программное обеспечение. Всё это мы сделаем с помощью программы</w:t>
        </w:r>
        <w:r w:rsidRPr="006F00A7">
          <w:rPr>
            <w:rFonts w:ascii="Arial" w:eastAsia="Times New Roman" w:hAnsi="Arial" w:cs="Arial"/>
            <w:sz w:val="21"/>
          </w:rPr>
          <w:t> </w:t>
        </w:r>
        <w:proofErr w:type="spellStart"/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"https://blackarch.ru/?tag=pacman" \t "_blank" </w:instrTex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pacman</w:t>
        </w:r>
        <w:proofErr w:type="spellEnd"/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  <w:r w:rsidRPr="006F00A7">
          <w:rPr>
            <w:rFonts w:ascii="Arial" w:eastAsia="Times New Roman" w:hAnsi="Arial" w:cs="Arial"/>
            <w:sz w:val="21"/>
            <w:szCs w:val="21"/>
          </w:rPr>
          <w:t>, которая для нас установит все необходимые библиотеки, зависимости и конфигурационные настройки.</w:t>
        </w:r>
      </w:ins>
    </w:p>
    <w:p w:rsidR="006F00A7" w:rsidRPr="006F00A7" w:rsidRDefault="006F00A7" w:rsidP="006F00A7">
      <w:pPr>
        <w:spacing w:after="0" w:line="240" w:lineRule="auto"/>
        <w:jc w:val="both"/>
        <w:outlineLvl w:val="1"/>
        <w:rPr>
          <w:ins w:id="8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9" w:author="Unknown"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Требования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0" w:author="Unknown"/>
          <w:rFonts w:ascii="Arial" w:eastAsia="Times New Roman" w:hAnsi="Arial" w:cs="Arial"/>
          <w:sz w:val="21"/>
          <w:szCs w:val="21"/>
        </w:rPr>
      </w:pPr>
      <w:ins w:id="1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Нам нужен установленный на настольный компьютер, ноутбук или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нетбук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 работающим Интернет-подключением.</w:t>
        </w:r>
      </w:ins>
    </w:p>
    <w:p w:rsidR="006F00A7" w:rsidRPr="006F00A7" w:rsidRDefault="006F00A7" w:rsidP="006F00A7">
      <w:pPr>
        <w:spacing w:after="0" w:line="240" w:lineRule="auto"/>
        <w:jc w:val="both"/>
        <w:outlineLvl w:val="1"/>
        <w:rPr>
          <w:ins w:id="12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13" w:author="Unknown"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 xml:space="preserve">Шаг 1: Установка сервера </w:t>
        </w:r>
        <w:proofErr w:type="spellStart"/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Xorg</w:t>
        </w:r>
        <w:proofErr w:type="spellEnd"/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 xml:space="preserve"> и видеодрайверов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4" w:author="Unknown"/>
          <w:rFonts w:ascii="Arial" w:eastAsia="Times New Roman" w:hAnsi="Arial" w:cs="Arial"/>
          <w:sz w:val="21"/>
          <w:szCs w:val="21"/>
        </w:rPr>
      </w:pPr>
      <w:ins w:id="15" w:author="Unknown">
        <w:r w:rsidRPr="006F00A7">
          <w:rPr>
            <w:rFonts w:ascii="Arial" w:eastAsia="Times New Roman" w:hAnsi="Arial" w:cs="Arial"/>
            <w:sz w:val="21"/>
            <w:szCs w:val="21"/>
          </w:rPr>
          <w:t>1. После входа в систему, нам нужно сделать полное её обновление следующей командой: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 xml:space="preserve"> -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Syu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16" w:author="Unknown"/>
          <w:rFonts w:ascii="Arial" w:eastAsia="Times New Roman" w:hAnsi="Arial" w:cs="Arial"/>
          <w:sz w:val="21"/>
          <w:szCs w:val="21"/>
        </w:rPr>
      </w:pPr>
      <w:ins w:id="17" w:author="Unknown">
        <w:r w:rsidRPr="006F00A7">
          <w:rPr>
            <w:rFonts w:ascii="Arial" w:eastAsia="Times New Roman" w:hAnsi="Arial" w:cs="Arial"/>
            <w:sz w:val="21"/>
            <w:szCs w:val="21"/>
          </w:rPr>
          <w:t>2. Перед тем, как мы установим всё необходимое программное обеспечение, нам нужна помощь пакета “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bash-completion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“, который при нажатии на клавишу TAB дописывает команды или показывает список возможных команд или файлов для подстановки.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bash-completion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18" w:author="Unknown"/>
          <w:rFonts w:ascii="Arial" w:eastAsia="Times New Roman" w:hAnsi="Arial" w:cs="Arial"/>
          <w:sz w:val="21"/>
          <w:szCs w:val="21"/>
        </w:rPr>
      </w:pPr>
      <w:ins w:id="19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3. Следующий шаг – это установка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дефолтного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X окружения, которое обеспечивает настройки по умолчанию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Xorg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сервера и поддержку 3D.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xorg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-server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xorg-xinit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xorg-utils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xorg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-server-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utils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mesa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20" w:author="Unknown"/>
          <w:rFonts w:ascii="Arial" w:eastAsia="Times New Roman" w:hAnsi="Arial" w:cs="Arial"/>
          <w:sz w:val="21"/>
          <w:szCs w:val="21"/>
        </w:rPr>
      </w:pPr>
      <w:ins w:id="2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4. Для дополнительной функциональности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Xorg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также установите следующие пакеты.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xorg-twm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xterm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xorg-xclock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22" w:author="Unknown"/>
          <w:rFonts w:ascii="Arial" w:eastAsia="Times New Roman" w:hAnsi="Arial" w:cs="Arial"/>
          <w:sz w:val="21"/>
          <w:szCs w:val="21"/>
        </w:rPr>
      </w:pPr>
      <w:ins w:id="23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5. Для ноутбуков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нетбуков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также установите драйверы для поддержки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тачпада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xf86-input-synaptics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24" w:author="Unknown"/>
          <w:rFonts w:ascii="Arial" w:eastAsia="Times New Roman" w:hAnsi="Arial" w:cs="Arial"/>
          <w:sz w:val="21"/>
          <w:szCs w:val="21"/>
        </w:rPr>
      </w:pPr>
      <w:ins w:id="25" w:author="Unknown">
        <w:r w:rsidRPr="006F00A7">
          <w:rPr>
            <w:rFonts w:ascii="Arial" w:eastAsia="Times New Roman" w:hAnsi="Arial" w:cs="Arial"/>
            <w:sz w:val="21"/>
            <w:szCs w:val="21"/>
          </w:rPr>
          <w:t>6. Теперь нам нужно установить драйвер, специфичный для вашей системы VGA (видеокарты), но для начала нам нужно идентифицировать вашу системную графику. Наберите следующую команду, чтобы определить вашу видеокарту.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lspci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 xml:space="preserve"> |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grep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</w:rPr>
              <w:t>VGA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26" w:author="Unknown"/>
          <w:rFonts w:ascii="Arial" w:eastAsia="Times New Roman" w:hAnsi="Arial" w:cs="Arial"/>
          <w:sz w:val="21"/>
          <w:szCs w:val="21"/>
        </w:rPr>
      </w:pPr>
      <w:ins w:id="27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Внимание, если вы устанавливаете в виртуальную машину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VirtualBox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, т.е. вы видите: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00:02.0 VGA compatible controller: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InnoTek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Systemberatung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GmbH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VirtualBox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Graphics Adapter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28" w:author="Unknown"/>
          <w:rFonts w:ascii="Arial" w:eastAsia="Times New Roman" w:hAnsi="Arial" w:cs="Arial"/>
          <w:sz w:val="21"/>
          <w:szCs w:val="21"/>
        </w:rPr>
      </w:pPr>
      <w:ins w:id="29" w:author="Unknown">
        <w:r w:rsidRPr="006F00A7">
          <w:rPr>
            <w:rFonts w:ascii="Arial" w:eastAsia="Times New Roman" w:hAnsi="Arial" w:cs="Arial"/>
            <w:sz w:val="21"/>
            <w:szCs w:val="21"/>
          </w:rPr>
          <w:t>То вам не нужно устанавливать драйвер для вашей реальной видеокарты, поскольку ОС в виртуальном компьютере всё равно не может использовать реальную видеокарту. Поэтому пропустите установку видеодрайвера, а вместо этого выполните действия, описанные в статье «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"https://blackarch.ru/?p=76" \t "_blank" </w:instrTex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 xml:space="preserve">Установка Дополнений гостевой ОС </w:t>
        </w:r>
        <w:proofErr w:type="spellStart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VirtualBox</w:t>
        </w:r>
        <w:proofErr w:type="spellEnd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 xml:space="preserve"> для </w:t>
        </w:r>
        <w:proofErr w:type="spellStart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BlackArch</w:t>
        </w:r>
        <w:proofErr w:type="spellEnd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 xml:space="preserve"> (</w:t>
        </w:r>
        <w:proofErr w:type="spellStart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Arch</w:t>
        </w:r>
        <w:proofErr w:type="spellEnd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)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  <w:r w:rsidRPr="006F00A7">
          <w:rPr>
            <w:rFonts w:ascii="Arial" w:eastAsia="Times New Roman" w:hAnsi="Arial" w:cs="Arial"/>
            <w:sz w:val="21"/>
            <w:szCs w:val="21"/>
          </w:rPr>
          <w:t>».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30" w:author="Unknown"/>
          <w:rFonts w:ascii="Arial" w:eastAsia="Times New Roman" w:hAnsi="Arial" w:cs="Arial"/>
          <w:sz w:val="21"/>
          <w:szCs w:val="21"/>
        </w:rPr>
      </w:pPr>
      <w:ins w:id="3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Если ваша система – это новый ноутбук с поддержкой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Optimus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то вывод должен показать вам две графические карты, обычно это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Intel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Nvidia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или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Intel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ATI. Поддержка этой технологии в </w:t>
        </w:r>
        <w:r w:rsidRPr="006F00A7">
          <w:rPr>
            <w:rFonts w:ascii="Arial" w:eastAsia="Times New Roman" w:hAnsi="Arial" w:cs="Arial"/>
            <w:sz w:val="21"/>
            <w:szCs w:val="21"/>
          </w:rPr>
          <w:lastRenderedPageBreak/>
          <w:t xml:space="preserve">драйверах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сейчас великолепна (вы можете попробовать</w:t>
        </w:r>
        <w:r w:rsidRPr="006F00A7">
          <w:rPr>
            <w:rFonts w:ascii="Arial" w:eastAsia="Times New Roman" w:hAnsi="Arial" w:cs="Arial"/>
            <w:sz w:val="21"/>
          </w:rPr>
          <w:t> </w:t>
        </w:r>
        <w:proofErr w:type="spellStart"/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"https://blackarch.ru/?goto=9" \t "_blank" </w:instrTex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Bumblebee</w:t>
        </w:r>
        <w:proofErr w:type="spellEnd"/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  <w:r w:rsidRPr="006F00A7">
          <w:rPr>
            <w:rFonts w:ascii="Arial" w:eastAsia="Times New Roman" w:hAnsi="Arial" w:cs="Arial"/>
            <w:sz w:val="21"/>
            <w:szCs w:val="21"/>
          </w:rPr>
          <w:t>) для минимального VGA переключения.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32" w:author="Unknown"/>
          <w:rFonts w:ascii="Arial" w:eastAsia="Times New Roman" w:hAnsi="Arial" w:cs="Arial"/>
          <w:sz w:val="21"/>
          <w:szCs w:val="21"/>
        </w:rPr>
      </w:pPr>
      <w:ins w:id="33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7. После того, как вы определили вашу графическую карту, теперь время установить соответствующие драйвера. По умолчанию,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предлагает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дефолтный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видео драйвер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Vesa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- xf86-video-vesa, который может работать с большим количеством графических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чипсетов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, но не обеспечивает поддержку 2D или 3D ускорения.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34" w:author="Unknown"/>
          <w:rFonts w:ascii="Arial" w:eastAsia="Times New Roman" w:hAnsi="Arial" w:cs="Arial"/>
          <w:sz w:val="21"/>
          <w:szCs w:val="21"/>
        </w:rPr>
      </w:pPr>
      <w:proofErr w:type="spellStart"/>
      <w:ins w:id="35" w:author="Unknown"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обеспечивает два типа видео драйверов.</w:t>
        </w:r>
      </w:ins>
    </w:p>
    <w:p w:rsidR="006F00A7" w:rsidRPr="006F00A7" w:rsidRDefault="006F00A7" w:rsidP="006F00A7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ins w:id="36" w:author="Unknown"/>
          <w:rFonts w:ascii="Arial" w:eastAsia="Times New Roman" w:hAnsi="Arial" w:cs="Arial"/>
          <w:sz w:val="21"/>
          <w:szCs w:val="21"/>
        </w:rPr>
      </w:pPr>
      <w:ins w:id="37" w:author="Unknown">
        <w:r w:rsidRPr="006F00A7">
          <w:rPr>
            <w:rFonts w:ascii="Arial" w:eastAsia="Times New Roman" w:hAnsi="Arial" w:cs="Arial"/>
            <w:sz w:val="21"/>
            <w:szCs w:val="21"/>
          </w:rPr>
          <w:t>С открытым исходным кодом (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поддерживаются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разрабатывается сообществом – рекомендованы для установки).</w:t>
        </w:r>
      </w:ins>
    </w:p>
    <w:p w:rsidR="006F00A7" w:rsidRPr="006F00A7" w:rsidRDefault="006F00A7" w:rsidP="006F00A7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ins w:id="38" w:author="Unknown"/>
          <w:rFonts w:ascii="Arial" w:eastAsia="Times New Roman" w:hAnsi="Arial" w:cs="Arial"/>
          <w:sz w:val="21"/>
          <w:szCs w:val="21"/>
        </w:rPr>
      </w:pPr>
      <w:proofErr w:type="spellStart"/>
      <w:ins w:id="39" w:author="Unknown">
        <w:r w:rsidRPr="006F00A7">
          <w:rPr>
            <w:rFonts w:ascii="Arial" w:eastAsia="Times New Roman" w:hAnsi="Arial" w:cs="Arial"/>
            <w:sz w:val="21"/>
            <w:szCs w:val="21"/>
          </w:rPr>
          <w:t>Проприетарные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(разрабатываются и поддерживаются производителем видеокарты).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40" w:author="Unknown"/>
          <w:rFonts w:ascii="Arial" w:eastAsia="Times New Roman" w:hAnsi="Arial" w:cs="Arial"/>
          <w:sz w:val="21"/>
          <w:szCs w:val="21"/>
        </w:rPr>
      </w:pPr>
      <w:proofErr w:type="gramStart"/>
      <w:ins w:id="4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Чтобы построить список доступных открытых видеодрайверов, поставляемых в официальных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репозиториях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, запустите следующие команды.</w:t>
        </w:r>
        <w:proofErr w:type="gramEnd"/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-Ss |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grep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xf86-video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42" w:author="Unknown"/>
          <w:rFonts w:ascii="Arial" w:eastAsia="Times New Roman" w:hAnsi="Arial" w:cs="Arial"/>
          <w:sz w:val="21"/>
          <w:szCs w:val="21"/>
        </w:rPr>
      </w:pPr>
      <w:ins w:id="43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Чтобы получить список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проприетарных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драйверов, запустите следующие команды.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##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Nvidia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##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-Ss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nvidia</w:t>
            </w:r>
            <w:proofErr w:type="spellEnd"/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## AMD/ATI ##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Courier New" w:eastAsia="Times New Roman" w:hAnsi="Courier New" w:cs="Courier New"/>
                <w:sz w:val="20"/>
              </w:rPr>
              <w:t>#Ничего больше нет, смотрите примечание чуть ниже.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## Intel ##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-Ss video Intel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44" w:author="Unknown"/>
          <w:rFonts w:ascii="Arial" w:eastAsia="Times New Roman" w:hAnsi="Arial" w:cs="Arial"/>
          <w:sz w:val="21"/>
          <w:szCs w:val="21"/>
        </w:rPr>
      </w:pPr>
      <w:ins w:id="45" w:author="Unknown">
        <w:r w:rsidRPr="006F00A7">
          <w:rPr>
            <w:rFonts w:ascii="Arial" w:eastAsia="Times New Roman" w:hAnsi="Arial" w:cs="Arial"/>
            <w:i/>
            <w:iCs/>
            <w:sz w:val="21"/>
          </w:rPr>
          <w:t xml:space="preserve">ПРИМЕЧАНИЕ: Владельцы видеокарт AMD могут найти необходимую информацию по установке </w:t>
        </w:r>
        <w:proofErr w:type="spellStart"/>
        <w:r w:rsidRPr="006F00A7">
          <w:rPr>
            <w:rFonts w:ascii="Arial" w:eastAsia="Times New Roman" w:hAnsi="Arial" w:cs="Arial"/>
            <w:i/>
            <w:iCs/>
            <w:sz w:val="21"/>
          </w:rPr>
          <w:t>проприетарных</w:t>
        </w:r>
        <w:proofErr w:type="spellEnd"/>
        <w:r w:rsidRPr="006F00A7">
          <w:rPr>
            <w:rFonts w:ascii="Arial" w:eastAsia="Times New Roman" w:hAnsi="Arial" w:cs="Arial"/>
            <w:i/>
            <w:iCs/>
            <w:sz w:val="21"/>
          </w:rPr>
          <w:t xml:space="preserve"> драйверов на их видеокарты в статье "</w:t>
        </w:r>
        <w:r w:rsidR="00E35AC8" w:rsidRPr="006F00A7">
          <w:rPr>
            <w:rFonts w:ascii="Arial" w:eastAsia="Times New Roman" w:hAnsi="Arial" w:cs="Arial"/>
            <w:i/>
            <w:iCs/>
            <w:sz w:val="21"/>
          </w:rPr>
          <w:fldChar w:fldCharType="begin"/>
        </w:r>
        <w:r w:rsidRPr="006F00A7">
          <w:rPr>
            <w:rFonts w:ascii="Arial" w:eastAsia="Times New Roman" w:hAnsi="Arial" w:cs="Arial"/>
            <w:i/>
            <w:iCs/>
            <w:sz w:val="21"/>
          </w:rPr>
          <w:instrText xml:space="preserve"> HYPERLINK "https://blackarch.ru/?p=259" \t "_blank" </w:instrText>
        </w:r>
        <w:r w:rsidR="00E35AC8" w:rsidRPr="006F00A7">
          <w:rPr>
            <w:rFonts w:ascii="Arial" w:eastAsia="Times New Roman" w:hAnsi="Arial" w:cs="Arial"/>
            <w:i/>
            <w:iCs/>
            <w:sz w:val="21"/>
          </w:rPr>
          <w:fldChar w:fldCharType="separate"/>
        </w:r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 xml:space="preserve">Установка </w:t>
        </w:r>
        <w:proofErr w:type="spellStart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>проприетарных</w:t>
        </w:r>
        <w:proofErr w:type="spellEnd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 xml:space="preserve"> драйверов AMD (</w:t>
        </w:r>
        <w:proofErr w:type="spellStart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>Catalyst</w:t>
        </w:r>
        <w:proofErr w:type="spellEnd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 xml:space="preserve"> 15.12) на </w:t>
        </w:r>
        <w:proofErr w:type="spellStart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>BlackArch</w:t>
        </w:r>
        <w:proofErr w:type="spellEnd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 xml:space="preserve"> / </w:t>
        </w:r>
        <w:proofErr w:type="spellStart"/>
        <w:r w:rsidRPr="006F00A7">
          <w:rPr>
            <w:rFonts w:ascii="Arial" w:eastAsia="Times New Roman" w:hAnsi="Arial" w:cs="Arial"/>
            <w:i/>
            <w:iCs/>
            <w:color w:val="1E8CBE"/>
            <w:sz w:val="21"/>
            <w:u w:val="single"/>
          </w:rPr>
          <w:t>Arch</w:t>
        </w:r>
        <w:proofErr w:type="spellEnd"/>
        <w:r w:rsidR="00E35AC8" w:rsidRPr="006F00A7">
          <w:rPr>
            <w:rFonts w:ascii="Arial" w:eastAsia="Times New Roman" w:hAnsi="Arial" w:cs="Arial"/>
            <w:i/>
            <w:iCs/>
            <w:sz w:val="21"/>
          </w:rPr>
          <w:fldChar w:fldCharType="end"/>
        </w:r>
        <w:r w:rsidRPr="006F00A7">
          <w:rPr>
            <w:rFonts w:ascii="Arial" w:eastAsia="Times New Roman" w:hAnsi="Arial" w:cs="Arial"/>
            <w:i/>
            <w:iCs/>
            <w:sz w:val="21"/>
          </w:rPr>
          <w:t>".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46" w:author="Unknown"/>
          <w:rFonts w:ascii="Arial" w:eastAsia="Times New Roman" w:hAnsi="Arial" w:cs="Arial"/>
          <w:sz w:val="21"/>
          <w:szCs w:val="21"/>
        </w:rPr>
      </w:pPr>
      <w:ins w:id="47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8. После того, как вы проверили, какие драйверы доступны для вашего графического процессора продолжайте установку соответствующего пакета видеодрайвера. Меньше всего </w:t>
        </w:r>
        <w:r w:rsidRPr="006F00A7">
          <w:rPr>
            <w:rFonts w:ascii="Arial" w:eastAsia="Times New Roman" w:hAnsi="Arial" w:cs="Arial"/>
            <w:sz w:val="21"/>
            <w:szCs w:val="21"/>
          </w:rPr>
          <w:lastRenderedPageBreak/>
          <w:t xml:space="preserve">проблем вам доставят открытые драйверы. Но помните, что с открытыми драйверами невозможно использовать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oclHashCat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полную мощь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Pyrit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. Для установки графического драйвера запустите следующую команду (после xf86-video нажмите кнопку TAB для показа списка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автозавершения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).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>  -S  xf86-video-[TAB]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ваша_графическая_карта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48" w:author="Unknown"/>
          <w:rFonts w:ascii="Arial" w:eastAsia="Times New Roman" w:hAnsi="Arial" w:cs="Arial"/>
          <w:sz w:val="21"/>
          <w:szCs w:val="21"/>
        </w:rPr>
      </w:pPr>
      <w:ins w:id="49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Для просмотра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Multilib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Packages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(32-битных пакетов на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x86_64) используйте следующие команды: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##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Nvidia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##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–Ss |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grep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lib32-nvidia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–Ss |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grep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lib32-nouveau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## ATI/AMD ##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–Ss |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grep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lib32-ati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## Intel ##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–Ss |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grep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lib32-intel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50" w:author="Unknown"/>
          <w:rFonts w:ascii="Arial" w:eastAsia="Times New Roman" w:hAnsi="Arial" w:cs="Arial"/>
          <w:sz w:val="21"/>
          <w:szCs w:val="21"/>
        </w:rPr>
      </w:pPr>
      <w:ins w:id="51" w:author="Unknown">
        <w:r w:rsidRPr="006F00A7">
          <w:rPr>
            <w:rFonts w:ascii="Arial" w:eastAsia="Times New Roman" w:hAnsi="Arial" w:cs="Arial"/>
            <w:sz w:val="21"/>
            <w:szCs w:val="21"/>
          </w:rPr>
          <w:t>Кстати, пакеты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Multilib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нужно активировать. Это пригодиться в любом случае, поскольку многие из этих пакетов являются зависимостями для инструментов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BlackArch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. В этих же пакетах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находяться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Wine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Skype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прочие довольно популярные программы.  Для этого откройте файл /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etc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pacman.conf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vim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 xml:space="preserve"> 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etc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pacman.conf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52" w:author="Unknown"/>
          <w:rFonts w:ascii="Arial" w:eastAsia="Times New Roman" w:hAnsi="Arial" w:cs="Arial"/>
          <w:sz w:val="21"/>
          <w:szCs w:val="21"/>
        </w:rPr>
      </w:pPr>
      <w:ins w:id="53" w:author="Unknown">
        <w:r w:rsidRPr="006F00A7">
          <w:rPr>
            <w:rFonts w:ascii="Arial" w:eastAsia="Times New Roman" w:hAnsi="Arial" w:cs="Arial"/>
            <w:sz w:val="21"/>
            <w:szCs w:val="21"/>
          </w:rPr>
          <w:t>Найдите там две строки: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#[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multilib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]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#Include = /etc/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pacman.d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mirrorlist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54" w:author="Unknown"/>
          <w:rFonts w:ascii="Arial" w:eastAsia="Times New Roman" w:hAnsi="Arial" w:cs="Arial"/>
          <w:sz w:val="21"/>
          <w:szCs w:val="21"/>
        </w:rPr>
      </w:pPr>
      <w:ins w:id="55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И замените их на (т.е.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раскомментируйте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):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[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multilib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]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Include = /etc/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pacman.d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mirrorlist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56" w:author="Unknown"/>
          <w:rFonts w:ascii="Arial" w:eastAsia="Times New Roman" w:hAnsi="Arial" w:cs="Arial"/>
          <w:sz w:val="21"/>
          <w:szCs w:val="21"/>
        </w:rPr>
      </w:pPr>
      <w:ins w:id="57" w:author="Unknown">
        <w:r w:rsidRPr="006F00A7">
          <w:rPr>
            <w:rFonts w:ascii="Arial" w:eastAsia="Times New Roman" w:hAnsi="Arial" w:cs="Arial"/>
            <w:sz w:val="21"/>
            <w:szCs w:val="21"/>
          </w:rPr>
          <w:lastRenderedPageBreak/>
          <w:t xml:space="preserve">Если вам ещё хочется почитать что-нибудь про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Xorg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видеодрайверы, то перейдите на страницу в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Wiki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Xorg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по адресу</w:t>
        </w:r>
        <w:r w:rsidRPr="006F00A7">
          <w:rPr>
            <w:rFonts w:ascii="Arial" w:eastAsia="Times New Roman" w:hAnsi="Arial" w:cs="Arial"/>
            <w:sz w:val="21"/>
          </w:rPr>
          <w:t> 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"https://blackarch.ru/?goto=12" \t "_blank" </w:instrTex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https://wiki.archlinux.org/index.php/Xorg (Русский)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  <w:r w:rsidRPr="006F00A7">
          <w:rPr>
            <w:rFonts w:ascii="Arial" w:eastAsia="Times New Roman" w:hAnsi="Arial" w:cs="Arial"/>
            <w:sz w:val="21"/>
            <w:szCs w:val="21"/>
          </w:rPr>
          <w:t>. Это не требуется для успешного завершения инструкции.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58" w:author="Unknown"/>
          <w:rFonts w:ascii="Arial" w:eastAsia="Times New Roman" w:hAnsi="Arial" w:cs="Arial"/>
          <w:sz w:val="21"/>
          <w:szCs w:val="21"/>
        </w:rPr>
      </w:pPr>
      <w:ins w:id="59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9. После того, как соответствующий драйвер вашей видеокарты был установлен, настало время для тестирования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Xorg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сервера и видеодрайверов, сделайте это следующей командой.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startx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60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8278475" cy="9267825"/>
            <wp:effectExtent l="19050" t="0" r="9525" b="0"/>
            <wp:docPr id="1" name="Рисунок 1" descr="5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926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61" w:author="Unknown"/>
          <w:rFonts w:ascii="Arial" w:eastAsia="Times New Roman" w:hAnsi="Arial" w:cs="Arial"/>
          <w:sz w:val="21"/>
          <w:szCs w:val="21"/>
        </w:rPr>
      </w:pPr>
      <w:ins w:id="62" w:author="Unknown">
        <w:r w:rsidRPr="006F00A7">
          <w:rPr>
            <w:rFonts w:ascii="Arial" w:eastAsia="Times New Roman" w:hAnsi="Arial" w:cs="Arial"/>
            <w:sz w:val="21"/>
            <w:szCs w:val="21"/>
          </w:rPr>
          <w:lastRenderedPageBreak/>
          <w:t xml:space="preserve">Если всё настроено правильно, то будет запущена X сессия как на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скриншоте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ниже. Отсюда можно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выйти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написав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exit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в самой большой консоли.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exit</w:t>
            </w:r>
            <w:proofErr w:type="spellEnd"/>
          </w:p>
        </w:tc>
      </w:tr>
    </w:tbl>
    <w:p w:rsidR="006F00A7" w:rsidRPr="006F00A7" w:rsidRDefault="006F00A7" w:rsidP="006F00A7">
      <w:pPr>
        <w:spacing w:after="0" w:line="240" w:lineRule="auto"/>
        <w:jc w:val="both"/>
        <w:outlineLvl w:val="1"/>
        <w:rPr>
          <w:ins w:id="63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64" w:author="Unknown"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 xml:space="preserve">Шаг 2: Установка окружения рабочего стола - </w:t>
        </w:r>
        <w:proofErr w:type="spellStart"/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Cinnamon</w:t>
        </w:r>
        <w:proofErr w:type="spellEnd"/>
      </w:ins>
    </w:p>
    <w:p w:rsidR="006F00A7" w:rsidRPr="006F00A7" w:rsidRDefault="006F00A7" w:rsidP="006F00A7">
      <w:pPr>
        <w:spacing w:after="0" w:line="480" w:lineRule="auto"/>
        <w:jc w:val="both"/>
        <w:rPr>
          <w:ins w:id="65" w:author="Unknown"/>
          <w:rFonts w:ascii="Arial" w:eastAsia="Times New Roman" w:hAnsi="Arial" w:cs="Arial"/>
          <w:sz w:val="21"/>
          <w:szCs w:val="21"/>
        </w:rPr>
      </w:pPr>
      <w:ins w:id="66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10. Теперь время получить шикарный, инновационный, настраиваемый графический пользовательский интерфейс – полное окружение рабочего стола для нашей системы. Установим пакет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. Запустите следующую команду для установки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другой зависимости из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официального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репозитория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cinnamon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nemo-fileroller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67" w:author="Unknown"/>
          <w:rFonts w:ascii="Arial" w:eastAsia="Times New Roman" w:hAnsi="Arial" w:cs="Arial"/>
          <w:sz w:val="21"/>
          <w:szCs w:val="21"/>
        </w:rPr>
      </w:pPr>
      <w:ins w:id="68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11. Следующий шаг – это установка пакета менеджера отображения GDM, который помогает системе запустить X сервер и обеспечивает графический пользовательский интерфейс для пользователей при входе в окружение рабочего стола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 xml:space="preserve"> -S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gdm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69" w:author="Unknown"/>
          <w:rFonts w:ascii="Arial" w:eastAsia="Times New Roman" w:hAnsi="Arial" w:cs="Arial"/>
          <w:sz w:val="21"/>
          <w:szCs w:val="21"/>
        </w:rPr>
      </w:pPr>
      <w:ins w:id="70" w:author="Unknown">
        <w:r w:rsidRPr="006F00A7">
          <w:rPr>
            <w:rFonts w:ascii="Arial" w:eastAsia="Times New Roman" w:hAnsi="Arial" w:cs="Arial"/>
            <w:sz w:val="21"/>
            <w:szCs w:val="21"/>
          </w:rPr>
          <w:t>Эта команда сделает так, что вам не придётся каждый раз вручную выбирать желаемое окружение рабочего стола.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mv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usr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/share/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xsessions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/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gnome.desktop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~/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71" w:author="Unknown"/>
          <w:rFonts w:ascii="Arial" w:eastAsia="Times New Roman" w:hAnsi="Arial" w:cs="Arial"/>
          <w:sz w:val="21"/>
          <w:szCs w:val="21"/>
        </w:rPr>
      </w:pPr>
      <w:ins w:id="72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12. Следующий шаг – это включение и тестовый запуск GDM, для входа в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используйте ваши учётные данные.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enable</w:t>
            </w: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gdm</w:t>
            </w:r>
            <w:proofErr w:type="spellEnd"/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start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  <w:lang w:val="en-US"/>
              </w:rPr>
              <w:t>gdm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73" w:author="Unknown"/>
          <w:rFonts w:ascii="Arial" w:eastAsia="Times New Roman" w:hAnsi="Arial" w:cs="Arial"/>
          <w:sz w:val="21"/>
          <w:szCs w:val="21"/>
        </w:rPr>
      </w:pPr>
      <w:ins w:id="74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13. После загрузки GDM появиться окно входа с приглашением для ввода учётных данных. Выберите вашего пользователя -&gt; кликните на иконке слева от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Sign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left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(шестерёнка) и убедитесь, что у вас выбрана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затем введите свой пароль и нажмите кнопку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Sign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или кнопку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Enter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75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9363075" cy="4848225"/>
            <wp:effectExtent l="19050" t="0" r="9525" b="0"/>
            <wp:docPr id="2" name="Рисунок 2" descr="0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76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0687050" cy="5686425"/>
            <wp:effectExtent l="19050" t="0" r="0" b="0"/>
            <wp:docPr id="3" name="Рисунок 3" descr="0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77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7258050" cy="4229100"/>
            <wp:effectExtent l="19050" t="0" r="0" b="0"/>
            <wp:docPr id="4" name="Рисунок 4" descr="0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78" w:author="Unknown"/>
          <w:rFonts w:ascii="Arial" w:eastAsia="Times New Roman" w:hAnsi="Arial" w:cs="Arial"/>
          <w:sz w:val="21"/>
          <w:szCs w:val="21"/>
        </w:rPr>
      </w:pPr>
      <w:ins w:id="79" w:author="Unknown">
        <w:r w:rsidRPr="006F00A7">
          <w:rPr>
            <w:rFonts w:ascii="Arial" w:eastAsia="Times New Roman" w:hAnsi="Arial" w:cs="Arial"/>
            <w:sz w:val="21"/>
            <w:szCs w:val="21"/>
          </w:rPr>
          <w:t>14. Наше интернет подключение управляется через командную строку, но если вы хотите управлять вашими сетевыми соединениями из графического интерфейса, то вам нужно отключить службу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dhcpd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установить и задействовать пакет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Network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Manager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(сетевой менеджер). Также установите пакет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net-tools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для расширенных сетевых команд. Из графического интерфейса откройте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шэлл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UXterm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запустите следующие команды.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80" w:author="Unknown"/>
          <w:rFonts w:ascii="Arial" w:eastAsia="Times New Roman" w:hAnsi="Arial" w:cs="Arial"/>
          <w:sz w:val="21"/>
          <w:szCs w:val="21"/>
        </w:rPr>
      </w:pPr>
      <w:ins w:id="8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Установите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ifconfig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который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поставляется с пакетом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net-tools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, а затем посмотрите настройки интерфейса следующей командой.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net-tools</w:t>
            </w:r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ifconfig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82" w:author="Unknown"/>
          <w:rFonts w:ascii="Arial" w:eastAsia="Times New Roman" w:hAnsi="Arial" w:cs="Arial"/>
          <w:sz w:val="21"/>
          <w:szCs w:val="21"/>
        </w:rPr>
      </w:pPr>
      <w:ins w:id="83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Затем установите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Network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Manager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(сетевой менеджер).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network-manager-applet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84" w:author="Unknown"/>
          <w:rFonts w:ascii="Arial" w:eastAsia="Times New Roman" w:hAnsi="Arial" w:cs="Arial"/>
          <w:sz w:val="21"/>
          <w:szCs w:val="21"/>
        </w:rPr>
      </w:pPr>
      <w:proofErr w:type="gramStart"/>
      <w:ins w:id="85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Отключите службу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dhcpcd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(здесь</w:t>
        </w:r>
        <w:r w:rsidRPr="006F00A7">
          <w:rPr>
            <w:rFonts w:ascii="Arial" w:eastAsia="Times New Roman" w:hAnsi="Arial" w:cs="Arial"/>
            <w:sz w:val="21"/>
          </w:rPr>
          <w:t> </w:t>
        </w:r>
        <w:r w:rsidRPr="006F00A7">
          <w:rPr>
            <w:rFonts w:ascii="Arial" w:eastAsia="Times New Roman" w:hAnsi="Arial" w:cs="Arial"/>
            <w:b/>
            <w:bCs/>
            <w:sz w:val="21"/>
          </w:rPr>
          <w:t>enp0s3</w:t>
        </w:r>
        <w:r w:rsidRPr="006F00A7">
          <w:rPr>
            <w:rFonts w:ascii="Arial" w:eastAsia="Times New Roman" w:hAnsi="Arial" w:cs="Arial"/>
            <w:sz w:val="21"/>
          </w:rPr>
          <w:t> </w:t>
        </w:r>
        <w:r w:rsidRPr="006F00A7">
          <w:rPr>
            <w:rFonts w:ascii="Arial" w:eastAsia="Times New Roman" w:hAnsi="Arial" w:cs="Arial"/>
            <w:sz w:val="21"/>
            <w:szCs w:val="21"/>
          </w:rPr>
          <w:t>– это название моего сетевого интерфейса.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У вас может быть другое название – подкорректируйте команды в соответствие с вашей системой).</w:t>
        </w:r>
        <w:proofErr w:type="gramEnd"/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stop dhcpcd@enp0s3.service</w:t>
            </w:r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disable dhcpcd@enp0s3.service</w:t>
            </w:r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stop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dhcpcd.service</w:t>
            </w:r>
            <w:proofErr w:type="spellEnd"/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disable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dhcpcd.service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86" w:author="Unknown"/>
          <w:rFonts w:ascii="Arial" w:eastAsia="Times New Roman" w:hAnsi="Arial" w:cs="Arial"/>
          <w:sz w:val="21"/>
          <w:szCs w:val="21"/>
        </w:rPr>
      </w:pPr>
      <w:ins w:id="87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Запустите и задействуйте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Network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Manager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start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NetworkManager</w:t>
            </w:r>
            <w:proofErr w:type="spellEnd"/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enable</w:t>
            </w:r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NetworkManager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88" w:author="Unknown"/>
          <w:rFonts w:ascii="Arial" w:eastAsia="Times New Roman" w:hAnsi="Arial" w:cs="Arial"/>
          <w:sz w:val="21"/>
          <w:szCs w:val="21"/>
        </w:rPr>
      </w:pPr>
      <w:ins w:id="89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15. Теперь протестируйте интернет подключение снова, запустив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ifconfig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для получения статуса сетевого интерфейса, затем запустите команду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ping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в отношении какого-нибудь домена.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90" w:author="Unknown"/>
          <w:rFonts w:ascii="Arial" w:eastAsia="Times New Roman" w:hAnsi="Arial" w:cs="Arial"/>
          <w:sz w:val="21"/>
          <w:szCs w:val="21"/>
        </w:rPr>
      </w:pPr>
      <w:ins w:id="91" w:author="Unknown">
        <w:r w:rsidRPr="006F00A7">
          <w:rPr>
            <w:rFonts w:ascii="Arial" w:eastAsia="Times New Roman" w:hAnsi="Arial" w:cs="Arial"/>
            <w:sz w:val="21"/>
            <w:szCs w:val="21"/>
          </w:rPr>
          <w:t>Для завершения тестирования системы, перезагрузите вашу систему, чтобы убедиться, что всё установлено и настроено корректно, затем продолжайте.</w:t>
        </w:r>
      </w:ins>
    </w:p>
    <w:p w:rsidR="006F00A7" w:rsidRPr="006F00A7" w:rsidRDefault="006F00A7" w:rsidP="006F00A7">
      <w:pPr>
        <w:spacing w:after="0" w:line="240" w:lineRule="auto"/>
        <w:jc w:val="both"/>
        <w:outlineLvl w:val="1"/>
        <w:rPr>
          <w:ins w:id="92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93" w:author="Unknown"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Шаг 3: Установка базового программного обеспечения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94" w:author="Unknown"/>
          <w:rFonts w:ascii="Arial" w:eastAsia="Times New Roman" w:hAnsi="Arial" w:cs="Arial"/>
          <w:sz w:val="21"/>
          <w:szCs w:val="21"/>
        </w:rPr>
      </w:pPr>
      <w:ins w:id="95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16. На данный момент в системе имеется минимум установленного программного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обеспечения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которое мало поможет в повседневном использовании настольного компьютера или ноутбука. Запустите следующую большую команду, чтобы установить базовое программное обеспечение.</w:t>
        </w:r>
      </w:ins>
    </w:p>
    <w:tbl>
      <w:tblPr>
        <w:tblW w:w="19350" w:type="dxa"/>
        <w:tblInd w:w="-1701" w:type="dxa"/>
        <w:tblCellMar>
          <w:left w:w="0" w:type="dxa"/>
          <w:right w:w="0" w:type="dxa"/>
        </w:tblCellMar>
        <w:tblLook w:val="04A0"/>
      </w:tblPr>
      <w:tblGrid>
        <w:gridCol w:w="750"/>
        <w:gridCol w:w="18600"/>
      </w:tblGrid>
      <w:tr w:rsidR="006F00A7" w:rsidRPr="00D74B79" w:rsidTr="00D74B79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0" w:type="dxa"/>
            <w:vAlign w:val="center"/>
            <w:hideMark/>
          </w:tcPr>
          <w:p w:rsid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gedit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gnome-terminal 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pulseaudio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pulseaudio-alsa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pavucontrol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</w:p>
          <w:p w:rsid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firefox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vlc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eog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eog-plugins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chromium unzip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unrar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p7zip pidgin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toxcore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deluge </w:t>
            </w:r>
          </w:p>
          <w:p w:rsid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smplayer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audacious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qmmp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gimp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xfburn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thunderbird gnome-system-monitor </w:t>
            </w:r>
          </w:p>
          <w:p w:rsid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doublecmd-gtk2 gnome-calculator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pinta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recoll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deadbeef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truecrypt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bleachbit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</w:p>
          <w:p w:rsid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shutter evince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mlocate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antiword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catdoc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unrtf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djvulibre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id3lib mutagen </w:t>
            </w:r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python2-pychm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perl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-image-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exiftool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aspell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-en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aspell-sv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git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calibre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96" w:author="Unknown"/>
          <w:rFonts w:ascii="Arial" w:eastAsia="Times New Roman" w:hAnsi="Arial" w:cs="Arial"/>
          <w:sz w:val="21"/>
          <w:szCs w:val="21"/>
        </w:rPr>
      </w:pPr>
      <w:ins w:id="97" w:author="Unknown">
        <w:r w:rsidRPr="006F00A7">
          <w:rPr>
            <w:rFonts w:ascii="Arial" w:eastAsia="Times New Roman" w:hAnsi="Arial" w:cs="Arial"/>
            <w:sz w:val="21"/>
            <w:szCs w:val="21"/>
          </w:rPr>
          <w:t>Ещё вам могут пригодиться: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openshot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avidemux-gtk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wine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playonlinux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netbeans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98" w:author="Unknown"/>
          <w:rFonts w:ascii="Arial" w:eastAsia="Times New Roman" w:hAnsi="Arial" w:cs="Arial"/>
          <w:sz w:val="21"/>
          <w:szCs w:val="21"/>
        </w:rPr>
      </w:pPr>
      <w:ins w:id="99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17. Также установите кодеки, которые требуются для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мультимедийных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приложений для кодирования и декодирования аудио или видео потоков, это можно сделать следующей командой.</w:t>
        </w:r>
      </w:ins>
    </w:p>
    <w:tbl>
      <w:tblPr>
        <w:tblW w:w="1701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626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60" w:type="dxa"/>
            <w:vAlign w:val="center"/>
            <w:hideMark/>
          </w:tcPr>
          <w:p w:rsid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a52dec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faac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faad2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flac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jasper lame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libdca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libdv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libmad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</w:p>
          <w:p w:rsidR="00D74B79" w:rsidRPr="00D74B79" w:rsidRDefault="006F00A7" w:rsidP="006F00A7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libmpeg2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libtheora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libvorbis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libxv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wavpack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x264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xvidcore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</w:p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gstreamer0.10-plugins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100" w:author="Unknown"/>
          <w:rFonts w:ascii="Arial" w:eastAsia="Times New Roman" w:hAnsi="Arial" w:cs="Arial"/>
          <w:sz w:val="21"/>
          <w:szCs w:val="21"/>
        </w:rPr>
      </w:pPr>
      <w:ins w:id="10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18. Если вам нужны офисные инструменты вроде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Writer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Calc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Impress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Draw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Math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Base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то установите пакет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LibreOffice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следующей командой.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libreoffice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-fresh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libreoffice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-fresh-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ru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102" w:author="Unknown"/>
          <w:rFonts w:ascii="Arial" w:eastAsia="Times New Roman" w:hAnsi="Arial" w:cs="Arial"/>
          <w:sz w:val="21"/>
          <w:szCs w:val="21"/>
        </w:rPr>
      </w:pPr>
      <w:ins w:id="103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Дополнительные словари для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LibreOffice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(можно ставить все):</w:t>
        </w:r>
      </w:ins>
    </w:p>
    <w:p w:rsidR="006F00A7" w:rsidRPr="006F00A7" w:rsidRDefault="00E35AC8" w:rsidP="006F00A7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ins w:id="104" w:author="Unknown"/>
          <w:rFonts w:ascii="Arial" w:eastAsia="Times New Roman" w:hAnsi="Arial" w:cs="Arial"/>
          <w:sz w:val="21"/>
          <w:szCs w:val="21"/>
        </w:rPr>
      </w:pPr>
      <w:ins w:id="105" w:author="Unknown">
        <w:r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="006F00A7"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"https://blackarch.ru/?goto=1323" \t "_blank" </w:instrText>
        </w:r>
        <w:r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 xml:space="preserve">Русский орфографический словарь. </w:t>
        </w:r>
        <w:proofErr w:type="gramStart"/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>Основан</w:t>
        </w:r>
        <w:proofErr w:type="gramEnd"/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 xml:space="preserve"> на работе группы </w:t>
        </w:r>
        <w:proofErr w:type="spellStart"/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>AOT.ru</w:t>
        </w:r>
        <w:proofErr w:type="spellEnd"/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>.</w:t>
        </w:r>
        <w:r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6F00A7" w:rsidRPr="006F00A7" w:rsidRDefault="00E35AC8" w:rsidP="006F00A7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ins w:id="106" w:author="Unknown"/>
          <w:rFonts w:ascii="Arial" w:eastAsia="Times New Roman" w:hAnsi="Arial" w:cs="Arial"/>
          <w:sz w:val="21"/>
          <w:szCs w:val="21"/>
        </w:rPr>
      </w:pPr>
      <w:ins w:id="107" w:author="Unknown">
        <w:r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="006F00A7"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"https://blackarch.ru/?goto=1324" \t "_blank" </w:instrText>
        </w:r>
        <w:r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>Пакет словарей для русского языка</w:t>
        </w:r>
        <w:r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6F00A7" w:rsidRPr="006F00A7" w:rsidRDefault="00E35AC8" w:rsidP="006F00A7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ins w:id="108" w:author="Unknown"/>
          <w:rFonts w:ascii="Arial" w:eastAsia="Times New Roman" w:hAnsi="Arial" w:cs="Arial"/>
          <w:sz w:val="21"/>
          <w:szCs w:val="21"/>
        </w:rPr>
      </w:pPr>
      <w:ins w:id="109" w:author="Unknown">
        <w:r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="006F00A7"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"https://blackarch.ru/?goto=1325" \t "_blank" </w:instrText>
        </w:r>
        <w:r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proofErr w:type="spellStart"/>
        <w:r w:rsidR="006F00A7" w:rsidRPr="006F00A7">
          <w:rPr>
            <w:rFonts w:ascii="Arial" w:eastAsia="Times New Roman" w:hAnsi="Arial" w:cs="Arial"/>
            <w:color w:val="1E8CBE"/>
            <w:sz w:val="21"/>
            <w:u w:val="single"/>
          </w:rPr>
          <w:t>LanguageTool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10" w:author="Unknown"/>
          <w:rFonts w:ascii="Arial" w:eastAsia="Times New Roman" w:hAnsi="Arial" w:cs="Arial"/>
          <w:sz w:val="21"/>
          <w:szCs w:val="21"/>
        </w:rPr>
      </w:pPr>
      <w:ins w:id="111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Если вам нужны другие программы или утилиты, посетите страницу Пакетов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по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адресу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"https://blackarch.ru/?goto=1326" \t "_blank" </w:instrTex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https</w:t>
        </w:r>
        <w:proofErr w:type="spellEnd"/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://www.archlinux.org/packages/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  <w:r w:rsidRPr="006F00A7">
          <w:rPr>
            <w:rFonts w:ascii="Arial" w:eastAsia="Times New Roman" w:hAnsi="Arial" w:cs="Arial"/>
            <w:sz w:val="21"/>
          </w:rPr>
          <w:t> </w:t>
        </w:r>
        <w:r w:rsidRPr="006F00A7">
          <w:rPr>
            <w:rFonts w:ascii="Arial" w:eastAsia="Times New Roman" w:hAnsi="Arial" w:cs="Arial"/>
            <w:sz w:val="21"/>
            <w:szCs w:val="21"/>
          </w:rPr>
          <w:t xml:space="preserve">для поиска ваших пакетов и их установки через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Pacman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12" w:author="Unknown"/>
          <w:rFonts w:ascii="Arial" w:eastAsia="Times New Roman" w:hAnsi="Arial" w:cs="Arial"/>
          <w:sz w:val="21"/>
          <w:szCs w:val="21"/>
        </w:rPr>
      </w:pPr>
      <w:ins w:id="113" w:author="Unknown">
        <w:r w:rsidRPr="006F00A7">
          <w:rPr>
            <w:rFonts w:ascii="Arial" w:eastAsia="Times New Roman" w:hAnsi="Arial" w:cs="Arial"/>
            <w:sz w:val="21"/>
            <w:szCs w:val="21"/>
          </w:rPr>
          <w:t>Для удаления пакетов используйте переключатель</w:t>
        </w:r>
        <w:r w:rsidRPr="006F00A7">
          <w:rPr>
            <w:rFonts w:ascii="Arial" w:eastAsia="Times New Roman" w:hAnsi="Arial" w:cs="Arial"/>
            <w:sz w:val="21"/>
          </w:rPr>
          <w:t> </w:t>
        </w:r>
        <w:r w:rsidRPr="006F00A7">
          <w:rPr>
            <w:rFonts w:ascii="Arial" w:eastAsia="Times New Roman" w:hAnsi="Arial" w:cs="Arial"/>
            <w:b/>
            <w:bCs/>
            <w:sz w:val="21"/>
          </w:rPr>
          <w:t>-R</w:t>
        </w:r>
        <w:r w:rsidRPr="006F00A7">
          <w:rPr>
            <w:rFonts w:ascii="Arial" w:eastAsia="Times New Roman" w:hAnsi="Arial" w:cs="Arial"/>
            <w:sz w:val="21"/>
          </w:rPr>
          <w:t> </w:t>
        </w:r>
        <w:r w:rsidRPr="006F00A7">
          <w:rPr>
            <w:rFonts w:ascii="Arial" w:eastAsia="Times New Roman" w:hAnsi="Arial" w:cs="Arial"/>
            <w:sz w:val="21"/>
            <w:szCs w:val="21"/>
          </w:rPr>
          <w:t xml:space="preserve">с командой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pacman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 xml:space="preserve"> -R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пакет-для-удаления</w:t>
            </w:r>
            <w:proofErr w:type="spellEnd"/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114" w:author="Unknown"/>
          <w:rFonts w:ascii="Arial" w:eastAsia="Times New Roman" w:hAnsi="Arial" w:cs="Arial"/>
          <w:sz w:val="21"/>
          <w:szCs w:val="21"/>
        </w:rPr>
      </w:pPr>
      <w:ins w:id="115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19. Для установки поддерживаемого сообществом программного обеспечения, установите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Yaourt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Package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Manager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Tool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(начинающим пользователям не рекомендуется использовать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yaourt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).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6F00A7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sudo</w:t>
            </w:r>
            <w:proofErr w:type="spellEnd"/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pacman</w:t>
            </w:r>
            <w:proofErr w:type="spellEnd"/>
            <w:r w:rsidRPr="006F00A7">
              <w:rPr>
                <w:rFonts w:ascii="Courier New" w:eastAsia="Times New Roman" w:hAnsi="Courier New" w:cs="Courier New"/>
                <w:sz w:val="20"/>
              </w:rPr>
              <w:t xml:space="preserve"> -S </w:t>
            </w:r>
            <w:proofErr w:type="spellStart"/>
            <w:r w:rsidRPr="006F00A7">
              <w:rPr>
                <w:rFonts w:ascii="Courier New" w:eastAsia="Times New Roman" w:hAnsi="Courier New" w:cs="Courier New"/>
                <w:sz w:val="20"/>
              </w:rPr>
              <w:t>yaourt</w:t>
            </w:r>
            <w:proofErr w:type="spellEnd"/>
          </w:p>
        </w:tc>
      </w:tr>
    </w:tbl>
    <w:p w:rsidR="006F00A7" w:rsidRPr="006F00A7" w:rsidRDefault="006F00A7" w:rsidP="006F00A7">
      <w:pPr>
        <w:spacing w:after="0" w:line="240" w:lineRule="auto"/>
        <w:jc w:val="both"/>
        <w:outlineLvl w:val="1"/>
        <w:rPr>
          <w:ins w:id="116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117" w:author="Unknown"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 xml:space="preserve">Шаг 4: Настройка рабочего стола </w:t>
        </w:r>
        <w:proofErr w:type="spellStart"/>
        <w:r w:rsidRPr="006F00A7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Cinnamon</w:t>
        </w:r>
        <w:proofErr w:type="spellEnd"/>
      </w:ins>
    </w:p>
    <w:p w:rsidR="006F00A7" w:rsidRPr="006F00A7" w:rsidRDefault="006F00A7" w:rsidP="006F00A7">
      <w:pPr>
        <w:spacing w:after="0" w:line="480" w:lineRule="auto"/>
        <w:jc w:val="both"/>
        <w:rPr>
          <w:ins w:id="118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8278475" cy="9277350"/>
            <wp:effectExtent l="19050" t="0" r="9525" b="0"/>
            <wp:docPr id="5" name="Рисунок 5" descr="0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119" w:author="Unknown"/>
          <w:rFonts w:ascii="Arial" w:eastAsia="Times New Roman" w:hAnsi="Arial" w:cs="Arial"/>
          <w:sz w:val="21"/>
          <w:szCs w:val="21"/>
        </w:rPr>
      </w:pPr>
      <w:ins w:id="120" w:author="Unknown">
        <w:r w:rsidRPr="006F00A7">
          <w:rPr>
            <w:rFonts w:ascii="Arial" w:eastAsia="Times New Roman" w:hAnsi="Arial" w:cs="Arial"/>
            <w:sz w:val="21"/>
            <w:szCs w:val="21"/>
          </w:rPr>
          <w:lastRenderedPageBreak/>
          <w:t xml:space="preserve">20. Настройки системы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обеспечивают интерфейс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посредством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которого вы можете подстроить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уникализировать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окружение рабочего стола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 любыми наборами настроек, которые вам только могут понадобиться. Последующий настройки покажут вам, как вы можете изменить общий вид и ощущение от вашей системы (тема и иконки). Для начала, установите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Faenza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Icon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Theme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Numix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Theme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>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faenza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-icon-theme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numix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-themes</w:t>
            </w:r>
          </w:p>
        </w:tc>
      </w:tr>
    </w:tbl>
    <w:p w:rsidR="006F00A7" w:rsidRPr="006F00A7" w:rsidRDefault="006F00A7" w:rsidP="006F00A7">
      <w:pPr>
        <w:spacing w:after="0" w:line="480" w:lineRule="auto"/>
        <w:jc w:val="both"/>
        <w:rPr>
          <w:ins w:id="121" w:author="Unknown"/>
          <w:rFonts w:ascii="Arial" w:eastAsia="Times New Roman" w:hAnsi="Arial" w:cs="Arial"/>
          <w:sz w:val="21"/>
          <w:szCs w:val="21"/>
        </w:rPr>
      </w:pPr>
      <w:ins w:id="122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21. Затем откройте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System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settings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-&gt;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Themes</w:t>
        </w:r>
        <w:proofErr w:type="spellEnd"/>
      </w:ins>
    </w:p>
    <w:p w:rsidR="006F00A7" w:rsidRPr="006F00A7" w:rsidRDefault="006F00A7" w:rsidP="006F00A7">
      <w:pPr>
        <w:spacing w:after="0" w:line="480" w:lineRule="auto"/>
        <w:jc w:val="both"/>
        <w:rPr>
          <w:ins w:id="123" w:author="Unknown"/>
          <w:rFonts w:ascii="Arial" w:eastAsia="Times New Roman" w:hAnsi="Arial" w:cs="Arial"/>
          <w:sz w:val="21"/>
          <w:szCs w:val="21"/>
        </w:rPr>
      </w:pPr>
      <w:ins w:id="124" w:author="Unknown">
        <w:r w:rsidRPr="006F00A7">
          <w:rPr>
            <w:rFonts w:ascii="Arial" w:eastAsia="Times New Roman" w:hAnsi="Arial" w:cs="Arial"/>
            <w:sz w:val="21"/>
            <w:szCs w:val="21"/>
          </w:rPr>
          <w:t>Здесь вы можете поменять иконки, вид окон.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25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8896350" cy="6848475"/>
            <wp:effectExtent l="19050" t="0" r="0" b="0"/>
            <wp:docPr id="6" name="Рисунок 6" descr="0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126" w:author="Unknown"/>
          <w:rFonts w:ascii="Arial" w:eastAsia="Times New Roman" w:hAnsi="Arial" w:cs="Arial"/>
          <w:sz w:val="21"/>
          <w:szCs w:val="21"/>
        </w:rPr>
      </w:pPr>
      <w:ins w:id="127" w:author="Unknown">
        <w:r w:rsidRPr="006F00A7">
          <w:rPr>
            <w:rFonts w:ascii="Arial" w:eastAsia="Times New Roman" w:hAnsi="Arial" w:cs="Arial"/>
            <w:sz w:val="21"/>
            <w:szCs w:val="21"/>
          </w:rPr>
          <w:t>22. Установите новые темы (обратите на это внимание – тем много и все они очень красивые)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28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572250" cy="6457950"/>
            <wp:effectExtent l="19050" t="0" r="0" b="0"/>
            <wp:docPr id="7" name="Рисунок 7" descr="0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129" w:author="Unknown"/>
          <w:rFonts w:ascii="Arial" w:eastAsia="Times New Roman" w:hAnsi="Arial" w:cs="Arial"/>
          <w:sz w:val="21"/>
          <w:szCs w:val="21"/>
        </w:rPr>
      </w:pPr>
      <w:ins w:id="130" w:author="Unknown">
        <w:r w:rsidRPr="006F00A7">
          <w:rPr>
            <w:rFonts w:ascii="Arial" w:eastAsia="Times New Roman" w:hAnsi="Arial" w:cs="Arial"/>
            <w:sz w:val="21"/>
            <w:szCs w:val="21"/>
          </w:rPr>
          <w:t>Вот и всё теперь ваша система выглядит стильно и современно.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31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267450" cy="6362700"/>
            <wp:effectExtent l="19050" t="0" r="0" b="0"/>
            <wp:docPr id="8" name="Рисунок 8" descr="0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132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7781925" cy="7162800"/>
            <wp:effectExtent l="19050" t="0" r="9525" b="0"/>
            <wp:docPr id="9" name="Рисунок 9" descr="0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7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7" w:rsidRPr="006F00A7" w:rsidRDefault="006F00A7" w:rsidP="006F00A7">
      <w:pPr>
        <w:spacing w:after="0" w:line="480" w:lineRule="auto"/>
        <w:jc w:val="both"/>
        <w:rPr>
          <w:ins w:id="133" w:author="Unknown"/>
          <w:rFonts w:ascii="Arial" w:eastAsia="Times New Roman" w:hAnsi="Arial" w:cs="Arial"/>
          <w:sz w:val="21"/>
          <w:szCs w:val="21"/>
        </w:rPr>
      </w:pPr>
      <w:ins w:id="134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23.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Наконеы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настройте экран, добавьте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симпотичный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инструмент графического мониторинга в системной панели инструментов. Для начала установите следующие пакеты.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6F00A7" w:rsidRPr="00D74B79" w:rsidTr="006F00A7">
        <w:tc>
          <w:tcPr>
            <w:tcW w:w="0" w:type="auto"/>
            <w:vAlign w:val="center"/>
            <w:hideMark/>
          </w:tcPr>
          <w:p w:rsidR="006F00A7" w:rsidRPr="006F00A7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6F00A7" w:rsidRPr="00D74B79" w:rsidRDefault="006F00A7" w:rsidP="006F00A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sudo</w:t>
            </w:r>
            <w:proofErr w:type="spellEnd"/>
            <w:r w:rsidRPr="00D74B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pacman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-S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libgtop</w:t>
            </w:r>
            <w:proofErr w:type="spellEnd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74B79">
              <w:rPr>
                <w:rFonts w:ascii="Courier New" w:eastAsia="Times New Roman" w:hAnsi="Courier New" w:cs="Courier New"/>
                <w:sz w:val="20"/>
                <w:lang w:val="en-US"/>
              </w:rPr>
              <w:t>networkmanager</w:t>
            </w:r>
            <w:proofErr w:type="spellEnd"/>
          </w:p>
        </w:tc>
      </w:tr>
    </w:tbl>
    <w:p w:rsidR="006F00A7" w:rsidRPr="00D74B79" w:rsidRDefault="006F00A7" w:rsidP="006F00A7">
      <w:pPr>
        <w:spacing w:after="0" w:line="480" w:lineRule="auto"/>
        <w:jc w:val="both"/>
        <w:rPr>
          <w:ins w:id="135" w:author="Unknown"/>
          <w:rFonts w:ascii="Arial" w:eastAsia="Times New Roman" w:hAnsi="Arial" w:cs="Arial"/>
          <w:sz w:val="21"/>
          <w:szCs w:val="21"/>
          <w:lang w:val="en-US"/>
        </w:rPr>
      </w:pPr>
      <w:ins w:id="136" w:author="Unknown">
        <w:r w:rsidRPr="006F00A7">
          <w:rPr>
            <w:rFonts w:ascii="Arial" w:eastAsia="Times New Roman" w:hAnsi="Arial" w:cs="Arial"/>
            <w:sz w:val="21"/>
            <w:szCs w:val="21"/>
          </w:rPr>
          <w:lastRenderedPageBreak/>
          <w:t>Затем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откройте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System Settings -&gt; Applets -&gt; Get more online, </w:t>
        </w:r>
        <w:r w:rsidRPr="006F00A7">
          <w:rPr>
            <w:rFonts w:ascii="Arial" w:eastAsia="Times New Roman" w:hAnsi="Arial" w:cs="Arial"/>
            <w:sz w:val="21"/>
            <w:szCs w:val="21"/>
          </w:rPr>
          <w:t>найдите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Multi-Core System Monitor </w:t>
        </w:r>
        <w:r w:rsidRPr="006F00A7">
          <w:rPr>
            <w:rFonts w:ascii="Arial" w:eastAsia="Times New Roman" w:hAnsi="Arial" w:cs="Arial"/>
            <w:sz w:val="21"/>
            <w:szCs w:val="21"/>
          </w:rPr>
          <w:t>и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установите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его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, </w:t>
        </w:r>
        <w:r w:rsidRPr="006F00A7">
          <w:rPr>
            <w:rFonts w:ascii="Arial" w:eastAsia="Times New Roman" w:hAnsi="Arial" w:cs="Arial"/>
            <w:sz w:val="21"/>
            <w:szCs w:val="21"/>
          </w:rPr>
          <w:t>затем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переключитесь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на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вкладку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Installed, </w:t>
        </w:r>
        <w:r w:rsidRPr="006F00A7">
          <w:rPr>
            <w:rFonts w:ascii="Arial" w:eastAsia="Times New Roman" w:hAnsi="Arial" w:cs="Arial"/>
            <w:sz w:val="21"/>
            <w:szCs w:val="21"/>
          </w:rPr>
          <w:t>кликните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правой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кнопкой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и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</w:t>
        </w:r>
        <w:r w:rsidRPr="006F00A7">
          <w:rPr>
            <w:rFonts w:ascii="Arial" w:eastAsia="Times New Roman" w:hAnsi="Arial" w:cs="Arial"/>
            <w:sz w:val="21"/>
            <w:szCs w:val="21"/>
          </w:rPr>
          <w:t>выберите</w:t>
        </w:r>
        <w:r w:rsidRPr="00D74B79">
          <w:rPr>
            <w:rFonts w:ascii="Arial" w:eastAsia="Times New Roman" w:hAnsi="Arial" w:cs="Arial"/>
            <w:sz w:val="21"/>
            <w:szCs w:val="21"/>
            <w:lang w:val="en-US"/>
          </w:rPr>
          <w:t xml:space="preserve"> Add to panel.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37" w:author="Unknown"/>
          <w:rFonts w:ascii="Arial" w:eastAsia="Times New Roman" w:hAnsi="Arial" w:cs="Arial"/>
          <w:sz w:val="21"/>
          <w:szCs w:val="21"/>
        </w:rPr>
      </w:pPr>
      <w:ins w:id="138" w:author="Unknown">
        <w:r w:rsidRPr="006F00A7">
          <w:rPr>
            <w:rFonts w:ascii="Arial" w:eastAsia="Times New Roman" w:hAnsi="Arial" w:cs="Arial"/>
            <w:sz w:val="21"/>
            <w:szCs w:val="21"/>
          </w:rPr>
          <w:t>Теперь у вас завершённый и хорошо выглядящий  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Desktop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с программами, которые нужны для таких базовых задач как Интернет сёрфинг, просмотр фильмов, прослушивание музыки или создание офисных документов.</w:t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39" w:author="Unknown"/>
          <w:rFonts w:ascii="Arial" w:eastAsia="Times New Roman" w:hAnsi="Arial" w:cs="Arial"/>
          <w:sz w:val="21"/>
          <w:szCs w:val="21"/>
        </w:rPr>
      </w:pPr>
      <w:ins w:id="140" w:author="Unknown">
        <w:r w:rsidRPr="006F00A7">
          <w:rPr>
            <w:rFonts w:ascii="Arial" w:eastAsia="Times New Roman" w:hAnsi="Arial" w:cs="Arial"/>
            <w:sz w:val="21"/>
            <w:szCs w:val="21"/>
          </w:rPr>
          <w:t>Полный список программы вы найдёте на этой странице: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6F00A7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"https://blackarch.ru/?goto=13" \t "_blank" </w:instrTex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6F00A7">
          <w:rPr>
            <w:rFonts w:ascii="Arial" w:eastAsia="Times New Roman" w:hAnsi="Arial" w:cs="Arial"/>
            <w:color w:val="1E8CBE"/>
            <w:sz w:val="21"/>
            <w:u w:val="single"/>
          </w:rPr>
          <w:t>https://wiki.archlinux.org/index.php/List_of_applications</w:t>
        </w:r>
        <w:r w:rsidR="00E35AC8" w:rsidRPr="006F00A7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6F00A7" w:rsidRPr="006F00A7" w:rsidRDefault="006F00A7" w:rsidP="006F00A7">
      <w:pPr>
        <w:spacing w:after="0" w:line="480" w:lineRule="auto"/>
        <w:jc w:val="both"/>
        <w:rPr>
          <w:ins w:id="141" w:author="Unknown"/>
          <w:rFonts w:ascii="Arial" w:eastAsia="Times New Roman" w:hAnsi="Arial" w:cs="Arial"/>
          <w:sz w:val="21"/>
          <w:szCs w:val="21"/>
        </w:rPr>
      </w:pPr>
      <w:ins w:id="142" w:author="Unknown">
        <w:r w:rsidRPr="006F00A7">
          <w:rPr>
            <w:rFonts w:ascii="Arial" w:eastAsia="Times New Roman" w:hAnsi="Arial" w:cs="Arial"/>
            <w:sz w:val="21"/>
            <w:szCs w:val="21"/>
          </w:rPr>
          <w:t xml:space="preserve">Естественно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Arch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в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своих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официальных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репозиториях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имеет и другие окружения рабочего стола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Linux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: KDE, GNOME,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Mate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LXDE, XFCE,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Enlightenment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. Выбор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или другого окружения рабочего стола – это личное дело каждого. </w:t>
        </w:r>
        <w:proofErr w:type="gramStart"/>
        <w:r w:rsidRPr="006F00A7">
          <w:rPr>
            <w:rFonts w:ascii="Arial" w:eastAsia="Times New Roman" w:hAnsi="Arial" w:cs="Arial"/>
            <w:sz w:val="21"/>
            <w:szCs w:val="21"/>
          </w:rPr>
          <w:t>Но</w:t>
        </w:r>
        <w:proofErr w:type="gramEnd"/>
        <w:r w:rsidRPr="006F00A7">
          <w:rPr>
            <w:rFonts w:ascii="Arial" w:eastAsia="Times New Roman" w:hAnsi="Arial" w:cs="Arial"/>
            <w:sz w:val="21"/>
            <w:szCs w:val="21"/>
          </w:rPr>
          <w:t xml:space="preserve"> на мой взгляд,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Cinnamon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имеет лучшую гибкость (темы,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апплеты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, </w:t>
        </w:r>
        <w:proofErr w:type="spellStart"/>
        <w:r w:rsidRPr="006F00A7">
          <w:rPr>
            <w:rFonts w:ascii="Arial" w:eastAsia="Times New Roman" w:hAnsi="Arial" w:cs="Arial"/>
            <w:sz w:val="21"/>
            <w:szCs w:val="21"/>
          </w:rPr>
          <w:t>десклеты</w:t>
        </w:r>
        <w:proofErr w:type="spellEnd"/>
        <w:r w:rsidRPr="006F00A7">
          <w:rPr>
            <w:rFonts w:ascii="Arial" w:eastAsia="Times New Roman" w:hAnsi="Arial" w:cs="Arial"/>
            <w:sz w:val="21"/>
            <w:szCs w:val="21"/>
          </w:rPr>
          <w:t xml:space="preserve"> и расширения), а также дополнительные современные возможности (горячие углы экрана), которые повышают производительность труда.</w:t>
        </w:r>
      </w:ins>
    </w:p>
    <w:p w:rsidR="00E35AC8" w:rsidRDefault="00E35AC8"/>
    <w:p w:rsidR="006F00A7" w:rsidRDefault="006F00A7"/>
    <w:sectPr w:rsidR="006F00A7" w:rsidSect="00E3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54FFA"/>
    <w:multiLevelType w:val="multilevel"/>
    <w:tmpl w:val="C81E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842BE"/>
    <w:multiLevelType w:val="multilevel"/>
    <w:tmpl w:val="2540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00A7"/>
    <w:rsid w:val="006F00A7"/>
    <w:rsid w:val="00D74B79"/>
    <w:rsid w:val="00E3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AC8"/>
  </w:style>
  <w:style w:type="paragraph" w:styleId="1">
    <w:name w:val="heading 1"/>
    <w:basedOn w:val="a"/>
    <w:link w:val="10"/>
    <w:uiPriority w:val="9"/>
    <w:qFormat/>
    <w:rsid w:val="006F0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0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0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F00A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a"/>
    <w:rsid w:val="006F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meta-date">
    <w:name w:val="post-meta-date"/>
    <w:basedOn w:val="a0"/>
    <w:rsid w:val="006F00A7"/>
  </w:style>
  <w:style w:type="character" w:customStyle="1" w:styleId="apple-converted-space">
    <w:name w:val="apple-converted-space"/>
    <w:basedOn w:val="a0"/>
    <w:rsid w:val="006F00A7"/>
  </w:style>
  <w:style w:type="character" w:customStyle="1" w:styleId="post-meta-author">
    <w:name w:val="post-meta-author"/>
    <w:basedOn w:val="a0"/>
    <w:rsid w:val="006F00A7"/>
  </w:style>
  <w:style w:type="character" w:styleId="a3">
    <w:name w:val="Hyperlink"/>
    <w:basedOn w:val="a0"/>
    <w:uiPriority w:val="99"/>
    <w:semiHidden/>
    <w:unhideWhenUsed/>
    <w:rsid w:val="006F00A7"/>
    <w:rPr>
      <w:color w:val="0000FF"/>
      <w:u w:val="single"/>
    </w:rPr>
  </w:style>
  <w:style w:type="character" w:customStyle="1" w:styleId="post-meta-comments">
    <w:name w:val="post-meta-comments"/>
    <w:basedOn w:val="a0"/>
    <w:rsid w:val="006F00A7"/>
  </w:style>
  <w:style w:type="paragraph" w:styleId="a4">
    <w:name w:val="Normal (Web)"/>
    <w:basedOn w:val="a"/>
    <w:uiPriority w:val="99"/>
    <w:semiHidden/>
    <w:unhideWhenUsed/>
    <w:rsid w:val="006F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6F00A7"/>
    <w:rPr>
      <w:i/>
      <w:iCs/>
    </w:rPr>
  </w:style>
  <w:style w:type="character" w:styleId="HTML">
    <w:name w:val="HTML Code"/>
    <w:basedOn w:val="a0"/>
    <w:uiPriority w:val="99"/>
    <w:semiHidden/>
    <w:unhideWhenUsed/>
    <w:rsid w:val="006F00A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F00A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F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arch.ru/wp-content/uploads/2016/01/01-4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blackarch.ru/wp-content/uploads/2016/01/08-1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blackarch.ru/wp-content/uploads/2016/01/02-3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ackarch.ru/wp-content/uploads/2016/01/05-2.jpg" TargetMode="External"/><Relationship Id="rId20" Type="http://schemas.openxmlformats.org/officeDocument/2006/relationships/hyperlink" Target="https://blackarch.ru/wp-content/uploads/2016/01/06-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ackarch.ru/wp-content/uploads/2016/01/50.jpg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blackarch.ru/?p=79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blackarch.ru/wp-content/uploads/2016/01/03-3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lackarch.ru/wp-content/uploads/2016/01/04-3.jpg" TargetMode="External"/><Relationship Id="rId22" Type="http://schemas.openxmlformats.org/officeDocument/2006/relationships/hyperlink" Target="https://blackarch.ru/wp-content/uploads/2016/01/07-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2016-04-26T01:22:00Z</dcterms:created>
  <dcterms:modified xsi:type="dcterms:W3CDTF">2016-04-27T02:01:00Z</dcterms:modified>
</cp:coreProperties>
</file>