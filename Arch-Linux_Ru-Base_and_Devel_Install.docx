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4F" w:rsidRPr="00BB774F" w:rsidRDefault="00BB774F" w:rsidP="00BB774F">
      <w:pPr>
        <w:shd w:val="clear" w:color="auto" w:fill="D2D9DC"/>
        <w:spacing w:after="0" w:line="240" w:lineRule="auto"/>
        <w:outlineLvl w:val="0"/>
        <w:rPr>
          <w:rFonts w:ascii="Arial" w:eastAsia="Times New Roman" w:hAnsi="Arial" w:cs="Arial"/>
          <w:color w:val="000000"/>
          <w:kern w:val="36"/>
          <w:sz w:val="27"/>
          <w:szCs w:val="27"/>
        </w:rPr>
      </w:pPr>
      <w:hyperlink r:id="rId4" w:history="1">
        <w:r w:rsidRPr="00BB774F">
          <w:rPr>
            <w:rFonts w:ascii="Arial" w:eastAsia="Times New Roman" w:hAnsi="Arial" w:cs="Arial"/>
            <w:color w:val="000000"/>
            <w:kern w:val="36"/>
            <w:sz w:val="27"/>
            <w:u w:val="single"/>
          </w:rPr>
          <w:t>Установка ArchLinux</w:t>
        </w:r>
      </w:hyperlink>
    </w:p>
    <w:p w:rsidR="00BB774F" w:rsidRPr="00BB774F" w:rsidRDefault="00BB774F" w:rsidP="00BB774F">
      <w:pPr>
        <w:spacing w:after="0" w:line="240" w:lineRule="auto"/>
        <w:rPr>
          <w:rFonts w:ascii="Arial" w:eastAsia="Times New Roman" w:hAnsi="Arial" w:cs="Arial"/>
          <w:color w:val="4E4E4E"/>
          <w:sz w:val="12"/>
          <w:szCs w:val="12"/>
        </w:rPr>
      </w:pPr>
      <w:r w:rsidRPr="00BB774F">
        <w:rPr>
          <w:rFonts w:ascii="Arial" w:eastAsia="Times New Roman" w:hAnsi="Arial" w:cs="Arial"/>
          <w:color w:val="4E4E4E"/>
          <w:sz w:val="12"/>
          <w:szCs w:val="12"/>
        </w:rPr>
        <w:t>06. 11. 2013</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Установка ArchLinux (русификация). ArchLinux — легковесный дистрибутив linux, использующий самые последние и стабильные версии программного обеспечения. ArchLinux будет тем, чем вы захотите. Разрабатывается по принципу KISS (Keep It Simple, Stupid), рассчитан на более опытных пользователей linux. Arch имеет мощную онлайн справку (wiki), возможно одну из лучших, что хорошо для новичков.</w:t>
      </w:r>
    </w:p>
    <w:p w:rsidR="00BB774F" w:rsidRPr="00BB774F" w:rsidRDefault="00BB774F" w:rsidP="00BB774F">
      <w:pPr>
        <w:spacing w:before="375" w:after="225" w:line="240" w:lineRule="auto"/>
        <w:ind w:right="450"/>
        <w:outlineLvl w:val="1"/>
        <w:rPr>
          <w:rFonts w:ascii="Arial" w:eastAsia="Times New Roman" w:hAnsi="Arial" w:cs="Arial"/>
          <w:b/>
          <w:bCs/>
          <w:i/>
          <w:iCs/>
          <w:color w:val="000000"/>
          <w:sz w:val="24"/>
          <w:szCs w:val="24"/>
        </w:rPr>
      </w:pPr>
      <w:r>
        <w:rPr>
          <w:rFonts w:ascii="Arial" w:eastAsia="Times New Roman" w:hAnsi="Arial" w:cs="Arial"/>
          <w:b/>
          <w:bCs/>
          <w:i/>
          <w:iCs/>
          <w:noProof/>
          <w:color w:val="000000"/>
          <w:sz w:val="24"/>
          <w:szCs w:val="24"/>
        </w:rPr>
        <w:drawing>
          <wp:inline distT="0" distB="0" distL="0" distR="0">
            <wp:extent cx="1143000" cy="962025"/>
            <wp:effectExtent l="19050" t="0" r="0" b="0"/>
            <wp:docPr id="1" name="Рисунок 1" descr="Установка Arch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ановка ArchLinux"/>
                    <pic:cNvPicPr>
                      <a:picLocks noChangeAspect="1" noChangeArrowheads="1"/>
                    </pic:cNvPicPr>
                  </pic:nvPicPr>
                  <pic:blipFill>
                    <a:blip r:embed="rId5"/>
                    <a:srcRect/>
                    <a:stretch>
                      <a:fillRect/>
                    </a:stretch>
                  </pic:blipFill>
                  <pic:spPr bwMode="auto">
                    <a:xfrm>
                      <a:off x="0" y="0"/>
                      <a:ext cx="1143000" cy="962025"/>
                    </a:xfrm>
                    <a:prstGeom prst="rect">
                      <a:avLst/>
                    </a:prstGeom>
                    <a:noFill/>
                    <a:ln w="9525">
                      <a:noFill/>
                      <a:miter lim="800000"/>
                      <a:headEnd/>
                      <a:tailEnd/>
                    </a:ln>
                  </pic:spPr>
                </pic:pic>
              </a:graphicData>
            </a:graphic>
          </wp:inline>
        </w:drawing>
      </w:r>
      <w:r w:rsidRPr="00BB774F">
        <w:rPr>
          <w:rFonts w:ascii="Arial" w:eastAsia="Times New Roman" w:hAnsi="Arial" w:cs="Arial"/>
          <w:b/>
          <w:bCs/>
          <w:i/>
          <w:iCs/>
          <w:color w:val="000000"/>
          <w:sz w:val="24"/>
          <w:szCs w:val="24"/>
        </w:rPr>
        <w:t>Установка ArchLinux</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Процесс установки ArchLinux, чем-то напоминает</w:t>
      </w:r>
      <w:r w:rsidRPr="00BB774F">
        <w:rPr>
          <w:rFonts w:ascii="Verdana" w:eastAsia="Times New Roman" w:hAnsi="Verdana" w:cs="Times New Roman"/>
          <w:color w:val="000000"/>
          <w:sz w:val="21"/>
        </w:rPr>
        <w:t> </w:t>
      </w:r>
      <w:hyperlink r:id="rId6" w:tooltip="Установка Gentoo Linux" w:history="1">
        <w:r w:rsidRPr="00BB774F">
          <w:rPr>
            <w:rFonts w:ascii="Verdana" w:eastAsia="Times New Roman" w:hAnsi="Verdana" w:cs="Times New Roman"/>
            <w:color w:val="3C3C3C"/>
            <w:sz w:val="21"/>
            <w:u w:val="single"/>
          </w:rPr>
          <w:t>установку Gentoo</w:t>
        </w:r>
      </w:hyperlink>
      <w:r w:rsidRPr="00BB774F">
        <w:rPr>
          <w:rFonts w:ascii="Verdana" w:eastAsia="Times New Roman" w:hAnsi="Verdana" w:cs="Times New Roman"/>
          <w:color w:val="000000"/>
          <w:sz w:val="21"/>
          <w:szCs w:val="21"/>
        </w:rPr>
        <w:t>. Благодаря, готовым бинарным пакетам и установочным скриптам, процесс установки протекает гораздо быстрее.</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Обо всем по порядку. После загрузки live-образа Arch Linux, вы увидите командную строку.</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FF0000"/>
          <w:sz w:val="20"/>
          <w:szCs w:val="20"/>
        </w:rPr>
        <w:t>root</w:t>
      </w:r>
      <w:r w:rsidRPr="00BB774F">
        <w:rPr>
          <w:rFonts w:ascii="Courier" w:eastAsia="Times New Roman" w:hAnsi="Courier" w:cs="Courier"/>
          <w:color w:val="222222"/>
          <w:sz w:val="20"/>
          <w:szCs w:val="20"/>
        </w:rPr>
        <w:t>@archiso ~ #_</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Выбираем раскладку:</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FF0000"/>
          <w:sz w:val="20"/>
          <w:szCs w:val="20"/>
        </w:rPr>
        <w:t>root</w:t>
      </w:r>
      <w:r w:rsidRPr="00BB774F">
        <w:rPr>
          <w:rFonts w:ascii="Courier" w:eastAsia="Times New Roman" w:hAnsi="Courier" w:cs="Courier"/>
          <w:color w:val="222222"/>
          <w:sz w:val="20"/>
          <w:szCs w:val="20"/>
        </w:rPr>
        <w:t xml:space="preserve">@archiso ~ # </w:t>
      </w:r>
      <w:r w:rsidRPr="00BB774F">
        <w:rPr>
          <w:rFonts w:ascii="Courier" w:eastAsia="Times New Roman" w:hAnsi="Courier" w:cs="Courier"/>
          <w:color w:val="0000FF"/>
          <w:sz w:val="20"/>
          <w:szCs w:val="20"/>
        </w:rPr>
        <w:t>loadkeys ru</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222222"/>
          <w:sz w:val="20"/>
          <w:szCs w:val="20"/>
          <w:lang w:val="en-US"/>
        </w:rPr>
        <w:t>Loading /usr/share/kbd/keymaps/i386/qwerty/ru.map.gz</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(установка archlinux)  После чего, нам нужно разметить жесткий диск. О том, как лучше </w:t>
      </w:r>
      <w:hyperlink r:id="rId7" w:tooltip="Разбить диск для Linux (файловые системы Linux)" w:history="1">
        <w:r w:rsidRPr="00BB774F">
          <w:rPr>
            <w:rFonts w:ascii="Verdana" w:eastAsia="Times New Roman" w:hAnsi="Verdana" w:cs="Times New Roman"/>
            <w:color w:val="3C3C3C"/>
            <w:sz w:val="21"/>
            <w:u w:val="single"/>
          </w:rPr>
          <w:t>разбить жесткий диск для linux</w:t>
        </w:r>
      </w:hyperlink>
      <w:r w:rsidRPr="00BB774F">
        <w:rPr>
          <w:rFonts w:ascii="Verdana" w:eastAsia="Times New Roman" w:hAnsi="Verdana" w:cs="Times New Roman"/>
          <w:color w:val="000000"/>
          <w:sz w:val="21"/>
        </w:rPr>
        <w:t> </w:t>
      </w:r>
      <w:r w:rsidRPr="00BB774F">
        <w:rPr>
          <w:rFonts w:ascii="Verdana" w:eastAsia="Times New Roman" w:hAnsi="Verdana" w:cs="Times New Roman"/>
          <w:color w:val="000000"/>
          <w:sz w:val="21"/>
          <w:szCs w:val="21"/>
        </w:rPr>
        <w:t>и как</w:t>
      </w:r>
      <w:r w:rsidRPr="00BB774F">
        <w:rPr>
          <w:rFonts w:ascii="Verdana" w:eastAsia="Times New Roman" w:hAnsi="Verdana" w:cs="Times New Roman"/>
          <w:color w:val="000000"/>
          <w:sz w:val="21"/>
        </w:rPr>
        <w:t> </w:t>
      </w:r>
      <w:hyperlink r:id="rId8" w:tooltip="fdisk — Работа с утилитой в Linux" w:history="1">
        <w:r w:rsidRPr="00BB774F">
          <w:rPr>
            <w:rFonts w:ascii="Verdana" w:eastAsia="Times New Roman" w:hAnsi="Verdana" w:cs="Times New Roman"/>
            <w:color w:val="3C3C3C"/>
            <w:sz w:val="21"/>
            <w:u w:val="single"/>
          </w:rPr>
          <w:t>работать с утилитой fdisk</w:t>
        </w:r>
      </w:hyperlink>
      <w:r w:rsidRPr="00BB774F">
        <w:rPr>
          <w:rFonts w:ascii="Verdana" w:eastAsia="Times New Roman" w:hAnsi="Verdana" w:cs="Times New Roman"/>
          <w:color w:val="000000"/>
          <w:sz w:val="21"/>
          <w:szCs w:val="21"/>
        </w:rPr>
        <w:t>, я уже писал в предыдущих постах, также можно воспользоваться псевдографической утилитой</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cfdisk</w:t>
      </w:r>
      <w:r w:rsidRPr="00BB774F">
        <w:rPr>
          <w:rFonts w:ascii="Verdana" w:eastAsia="Times New Roman" w:hAnsi="Verdana" w:cs="Times New Roman"/>
          <w:color w:val="000000"/>
          <w:sz w:val="21"/>
          <w:szCs w:val="21"/>
        </w:rPr>
        <w:t>.</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(установка archlinux) Предположим, что вы уже разбили диск, на 4-е части (boot, swap, root, home). Теперь нам нужно их отформатировать и примонтировать.</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FF"/>
          <w:sz w:val="20"/>
          <w:szCs w:val="20"/>
        </w:rPr>
        <w:t>mkfs</w:t>
      </w:r>
      <w:r w:rsidRPr="00BB774F">
        <w:rPr>
          <w:rFonts w:ascii="Courier" w:eastAsia="Times New Roman" w:hAnsi="Courier" w:cs="Courier"/>
          <w:color w:val="222222"/>
          <w:sz w:val="20"/>
          <w:szCs w:val="20"/>
        </w:rPr>
        <w:t xml:space="preserve"> - </w:t>
      </w:r>
      <w:r w:rsidRPr="00BB774F">
        <w:rPr>
          <w:rFonts w:ascii="Courier" w:eastAsia="Times New Roman" w:hAnsi="Courier" w:cs="Courier"/>
          <w:color w:val="008000"/>
          <w:sz w:val="20"/>
          <w:szCs w:val="20"/>
        </w:rPr>
        <w:t>команда для форматирования</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FF"/>
          <w:sz w:val="20"/>
          <w:szCs w:val="20"/>
        </w:rPr>
        <w:t>ext2</w:t>
      </w:r>
      <w:r w:rsidRPr="00BB774F">
        <w:rPr>
          <w:rFonts w:ascii="Courier" w:eastAsia="Times New Roman" w:hAnsi="Courier" w:cs="Courier"/>
          <w:color w:val="222222"/>
          <w:sz w:val="20"/>
          <w:szCs w:val="20"/>
        </w:rPr>
        <w:t xml:space="preserve"> - </w:t>
      </w:r>
      <w:r w:rsidRPr="00BB774F">
        <w:rPr>
          <w:rFonts w:ascii="Courier" w:eastAsia="Times New Roman" w:hAnsi="Courier" w:cs="Courier"/>
          <w:color w:val="008000"/>
          <w:sz w:val="20"/>
          <w:szCs w:val="20"/>
        </w:rPr>
        <w:t>файловая система</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FF"/>
          <w:sz w:val="20"/>
          <w:szCs w:val="20"/>
        </w:rPr>
        <w:t xml:space="preserve">-L </w:t>
      </w:r>
      <w:r w:rsidRPr="00BB774F">
        <w:rPr>
          <w:rFonts w:ascii="Courier" w:eastAsia="Times New Roman" w:hAnsi="Courier" w:cs="Courier"/>
          <w:color w:val="000000"/>
          <w:sz w:val="20"/>
          <w:szCs w:val="20"/>
        </w:rPr>
        <w:t>boot</w:t>
      </w:r>
      <w:r w:rsidRPr="00BB774F">
        <w:rPr>
          <w:rFonts w:ascii="Courier" w:eastAsia="Times New Roman" w:hAnsi="Courier" w:cs="Courier"/>
          <w:color w:val="222222"/>
          <w:sz w:val="20"/>
          <w:szCs w:val="20"/>
        </w:rPr>
        <w:t xml:space="preserve"> - </w:t>
      </w:r>
      <w:r w:rsidRPr="00BB774F">
        <w:rPr>
          <w:rFonts w:ascii="Courier" w:eastAsia="Times New Roman" w:hAnsi="Courier" w:cs="Courier"/>
          <w:color w:val="008000"/>
          <w:sz w:val="20"/>
          <w:szCs w:val="20"/>
        </w:rPr>
        <w:t>лейбл</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FF"/>
          <w:sz w:val="20"/>
          <w:szCs w:val="20"/>
        </w:rPr>
        <w:t>/dev/sda1</w:t>
      </w:r>
      <w:r w:rsidRPr="00BB774F">
        <w:rPr>
          <w:rFonts w:ascii="Courier" w:eastAsia="Times New Roman" w:hAnsi="Courier" w:cs="Courier"/>
          <w:color w:val="222222"/>
          <w:sz w:val="20"/>
          <w:szCs w:val="20"/>
        </w:rPr>
        <w:t xml:space="preserve"> - </w:t>
      </w:r>
      <w:r w:rsidRPr="00BB774F">
        <w:rPr>
          <w:rFonts w:ascii="Courier" w:eastAsia="Times New Roman" w:hAnsi="Courier" w:cs="Courier"/>
          <w:color w:val="008000"/>
          <w:sz w:val="20"/>
          <w:szCs w:val="20"/>
        </w:rPr>
        <w:t>какой раздел форматируем</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Начнем.</w:t>
      </w:r>
    </w:p>
    <w:p w:rsidR="00BB774F" w:rsidRPr="00BB774F" w:rsidRDefault="00BB774F" w:rsidP="00BB774F">
      <w:pPr>
        <w:spacing w:after="75" w:line="240" w:lineRule="auto"/>
        <w:jc w:val="center"/>
        <w:rPr>
          <w:rFonts w:ascii="Times New Roman" w:eastAsia="Times New Roman" w:hAnsi="Times New Roman" w:cs="Times New Roman"/>
          <w:color w:val="000000"/>
          <w:sz w:val="27"/>
          <w:szCs w:val="27"/>
          <w:lang w:val="en-US"/>
        </w:rPr>
      </w:pPr>
      <w:r w:rsidRPr="00BB774F">
        <w:rPr>
          <w:rFonts w:ascii="Times New Roman" w:eastAsia="Times New Roman" w:hAnsi="Times New Roman" w:cs="Times New Roman"/>
          <w:color w:val="000000"/>
          <w:sz w:val="27"/>
          <w:szCs w:val="27"/>
          <w:lang w:val="en-US"/>
        </w:rPr>
        <w:br/>
      </w:r>
      <w:r w:rsidRPr="00BB774F">
        <w:rPr>
          <w:rFonts w:ascii="Times New Roman" w:eastAsia="Times New Roman" w:hAnsi="Times New Roman" w:cs="Times New Roman"/>
          <w:color w:val="000000"/>
          <w:sz w:val="27"/>
          <w:szCs w:val="27"/>
          <w:lang w:val="en-US"/>
        </w:rPr>
        <w:br/>
      </w:r>
      <w:ins w:id="0" w:author="Unknown">
        <w:r w:rsidRPr="00BB774F">
          <w:rPr>
            <w:rFonts w:ascii="Times New Roman" w:eastAsia="Times New Roman" w:hAnsi="Times New Roman" w:cs="Times New Roman"/>
            <w:color w:val="000000"/>
            <w:sz w:val="27"/>
            <w:szCs w:val="27"/>
            <w:lang w:val="en-US"/>
          </w:rPr>
          <w:br/>
          <w:t>style="display:inline-block;width:320px;height:100px"</w:t>
        </w:r>
        <w:r w:rsidRPr="00BB774F">
          <w:rPr>
            <w:rFonts w:ascii="Times New Roman" w:eastAsia="Times New Roman" w:hAnsi="Times New Roman" w:cs="Times New Roman"/>
            <w:color w:val="000000"/>
            <w:sz w:val="27"/>
            <w:szCs w:val="27"/>
            <w:lang w:val="en-US"/>
          </w:rPr>
          <w:br/>
          <w:t>data-ad-client="ca-pub-9150996313443975"</w:t>
        </w:r>
        <w:r w:rsidRPr="00BB774F">
          <w:rPr>
            <w:rFonts w:ascii="Times New Roman" w:eastAsia="Times New Roman" w:hAnsi="Times New Roman" w:cs="Times New Roman"/>
            <w:color w:val="000000"/>
            <w:sz w:val="27"/>
            <w:szCs w:val="27"/>
            <w:lang w:val="en-US"/>
          </w:rPr>
          <w:br/>
          <w:t>data-ad-slot="7378642444"&gt;</w:t>
        </w:r>
      </w:ins>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mkfs.ext2 -L boot /dev/sda1</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mkfs.ext4 -L root /dev/sda3</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mkfs.ext4 -L home /dev/sda4</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Файл подкачки, немного по-другому, командной</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mkswap</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mkswap -L swap /dev/sda2</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Далее, монтируем наши разделы. С начала монтируем раздел</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root</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FF"/>
          <w:sz w:val="20"/>
          <w:szCs w:val="20"/>
        </w:rPr>
        <w:t>mount</w:t>
      </w:r>
      <w:r w:rsidRPr="00BB774F">
        <w:rPr>
          <w:rFonts w:ascii="Courier" w:eastAsia="Times New Roman" w:hAnsi="Courier" w:cs="Courier"/>
          <w:color w:val="222222"/>
          <w:sz w:val="20"/>
          <w:szCs w:val="20"/>
        </w:rPr>
        <w:t xml:space="preserve"> - </w:t>
      </w:r>
      <w:r w:rsidRPr="00BB774F">
        <w:rPr>
          <w:rFonts w:ascii="Courier" w:eastAsia="Times New Roman" w:hAnsi="Courier" w:cs="Courier"/>
          <w:color w:val="008000"/>
          <w:sz w:val="20"/>
          <w:szCs w:val="20"/>
        </w:rPr>
        <w:t>команда для монтирования</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FF"/>
          <w:sz w:val="20"/>
          <w:szCs w:val="20"/>
        </w:rPr>
        <w:t>/dev/sda3</w:t>
      </w:r>
      <w:r w:rsidRPr="00BB774F">
        <w:rPr>
          <w:rFonts w:ascii="Courier" w:eastAsia="Times New Roman" w:hAnsi="Courier" w:cs="Courier"/>
          <w:color w:val="222222"/>
          <w:sz w:val="20"/>
          <w:szCs w:val="20"/>
        </w:rPr>
        <w:t xml:space="preserve"> - </w:t>
      </w:r>
      <w:r w:rsidRPr="00BB774F">
        <w:rPr>
          <w:rFonts w:ascii="Courier" w:eastAsia="Times New Roman" w:hAnsi="Courier" w:cs="Courier"/>
          <w:color w:val="008000"/>
          <w:sz w:val="20"/>
          <w:szCs w:val="20"/>
        </w:rPr>
        <w:t>что монтируем</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0000FF"/>
          <w:sz w:val="20"/>
          <w:szCs w:val="20"/>
          <w:lang w:val="en-US"/>
        </w:rPr>
        <w:t>/mnt</w:t>
      </w:r>
      <w:r w:rsidRPr="00BB774F">
        <w:rPr>
          <w:rFonts w:ascii="Courier" w:eastAsia="Times New Roman" w:hAnsi="Courier" w:cs="Courier"/>
          <w:color w:val="222222"/>
          <w:sz w:val="20"/>
          <w:szCs w:val="20"/>
          <w:lang w:val="en-US"/>
        </w:rPr>
        <w:t xml:space="preserve"> - </w:t>
      </w:r>
      <w:r w:rsidRPr="00BB774F">
        <w:rPr>
          <w:rFonts w:ascii="Courier" w:eastAsia="Times New Roman" w:hAnsi="Courier" w:cs="Courier"/>
          <w:color w:val="008000"/>
          <w:sz w:val="20"/>
          <w:szCs w:val="20"/>
        </w:rPr>
        <w:t>куда</w:t>
      </w:r>
      <w:r w:rsidRPr="00BB774F">
        <w:rPr>
          <w:rFonts w:ascii="Courier" w:eastAsia="Times New Roman" w:hAnsi="Courier" w:cs="Courier"/>
          <w:color w:val="008000"/>
          <w:sz w:val="20"/>
          <w:szCs w:val="20"/>
          <w:lang w:val="en-US"/>
        </w:rPr>
        <w:t xml:space="preserve"> </w:t>
      </w:r>
      <w:r w:rsidRPr="00BB774F">
        <w:rPr>
          <w:rFonts w:ascii="Courier" w:eastAsia="Times New Roman" w:hAnsi="Courier" w:cs="Courier"/>
          <w:color w:val="008000"/>
          <w:sz w:val="20"/>
          <w:szCs w:val="20"/>
        </w:rPr>
        <w:t>монтируем</w:t>
      </w:r>
    </w:p>
    <w:p w:rsidR="00BB774F" w:rsidRPr="00BB774F" w:rsidRDefault="00BB774F" w:rsidP="00BB774F">
      <w:pPr>
        <w:spacing w:after="150" w:line="240" w:lineRule="auto"/>
        <w:rPr>
          <w:rFonts w:ascii="Verdana" w:eastAsia="Times New Roman" w:hAnsi="Verdana" w:cs="Times New Roman"/>
          <w:color w:val="000000"/>
          <w:sz w:val="21"/>
          <w:szCs w:val="21"/>
          <w:lang w:val="en-US"/>
        </w:rPr>
      </w:pPr>
      <w:r w:rsidRPr="00BB774F">
        <w:rPr>
          <w:rFonts w:ascii="Verdana" w:eastAsia="Times New Roman" w:hAnsi="Verdana" w:cs="Times New Roman"/>
          <w:color w:val="000000"/>
          <w:sz w:val="21"/>
          <w:szCs w:val="21"/>
        </w:rPr>
        <w:t>Начнем</w:t>
      </w:r>
      <w:r w:rsidRPr="00BB774F">
        <w:rPr>
          <w:rFonts w:ascii="Verdana" w:eastAsia="Times New Roman" w:hAnsi="Verdana" w:cs="Times New Roman"/>
          <w:color w:val="000000"/>
          <w:sz w:val="21"/>
          <w:szCs w:val="21"/>
          <w:lang w:val="en-US"/>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lastRenderedPageBreak/>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mount /dev/sda3 /mnt</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В корне</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/mnt</w:t>
      </w:r>
      <w:r w:rsidRPr="00BB774F">
        <w:rPr>
          <w:rFonts w:ascii="Verdana" w:eastAsia="Times New Roman" w:hAnsi="Verdana" w:cs="Times New Roman"/>
          <w:color w:val="000000"/>
          <w:sz w:val="21"/>
          <w:szCs w:val="21"/>
        </w:rPr>
        <w:t>, создаем одноименные папки для наших разделов</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/boot</w:t>
      </w:r>
      <w:r w:rsidRPr="00BB774F">
        <w:rPr>
          <w:rFonts w:ascii="Verdana" w:eastAsia="Times New Roman" w:hAnsi="Verdana" w:cs="Times New Roman"/>
          <w:color w:val="000000"/>
          <w:sz w:val="21"/>
        </w:rPr>
        <w:t> </w:t>
      </w:r>
      <w:r w:rsidRPr="00BB774F">
        <w:rPr>
          <w:rFonts w:ascii="Verdana" w:eastAsia="Times New Roman" w:hAnsi="Verdana" w:cs="Times New Roman"/>
          <w:color w:val="000000"/>
          <w:sz w:val="21"/>
          <w:szCs w:val="21"/>
        </w:rPr>
        <w:t>и</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/home</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mkdir /mnt/{home,boot}</w:t>
      </w:r>
    </w:p>
    <w:p w:rsidR="00BB774F" w:rsidRPr="00BB774F" w:rsidRDefault="00BB774F" w:rsidP="00BB774F">
      <w:pPr>
        <w:spacing w:after="150" w:line="240" w:lineRule="auto"/>
        <w:rPr>
          <w:rFonts w:ascii="Verdana" w:eastAsia="Times New Roman" w:hAnsi="Verdana" w:cs="Times New Roman"/>
          <w:color w:val="000000"/>
          <w:sz w:val="21"/>
          <w:szCs w:val="21"/>
          <w:lang w:val="en-US"/>
        </w:rPr>
      </w:pPr>
      <w:r w:rsidRPr="00BB774F">
        <w:rPr>
          <w:rFonts w:ascii="Verdana" w:eastAsia="Times New Roman" w:hAnsi="Verdana" w:cs="Times New Roman"/>
          <w:color w:val="000000"/>
          <w:sz w:val="21"/>
          <w:szCs w:val="21"/>
        </w:rPr>
        <w:t>Туда</w:t>
      </w:r>
      <w:r w:rsidRPr="00BB774F">
        <w:rPr>
          <w:rFonts w:ascii="Verdana" w:eastAsia="Times New Roman" w:hAnsi="Verdana" w:cs="Times New Roman"/>
          <w:color w:val="000000"/>
          <w:sz w:val="21"/>
          <w:szCs w:val="21"/>
          <w:lang w:val="en-US"/>
        </w:rPr>
        <w:t xml:space="preserve"> </w:t>
      </w:r>
      <w:r w:rsidRPr="00BB774F">
        <w:rPr>
          <w:rFonts w:ascii="Verdana" w:eastAsia="Times New Roman" w:hAnsi="Verdana" w:cs="Times New Roman"/>
          <w:color w:val="000000"/>
          <w:sz w:val="21"/>
          <w:szCs w:val="21"/>
        </w:rPr>
        <w:t>монтируем</w:t>
      </w:r>
      <w:r w:rsidRPr="00BB774F">
        <w:rPr>
          <w:rFonts w:ascii="Verdana" w:eastAsia="Times New Roman" w:hAnsi="Verdana" w:cs="Times New Roman"/>
          <w:color w:val="000000"/>
          <w:sz w:val="21"/>
          <w:szCs w:val="21"/>
          <w:lang w:val="en-US"/>
        </w:rPr>
        <w:t xml:space="preserve"> </w:t>
      </w:r>
      <w:r w:rsidRPr="00BB774F">
        <w:rPr>
          <w:rFonts w:ascii="Verdana" w:eastAsia="Times New Roman" w:hAnsi="Verdana" w:cs="Times New Roman"/>
          <w:color w:val="000000"/>
          <w:sz w:val="21"/>
          <w:szCs w:val="21"/>
        </w:rPr>
        <w:t>наши</w:t>
      </w:r>
      <w:r w:rsidRPr="00BB774F">
        <w:rPr>
          <w:rFonts w:ascii="Verdana" w:eastAsia="Times New Roman" w:hAnsi="Verdana" w:cs="Times New Roman"/>
          <w:color w:val="000000"/>
          <w:sz w:val="21"/>
          <w:szCs w:val="21"/>
          <w:lang w:val="en-US"/>
        </w:rPr>
        <w:t xml:space="preserve"> </w:t>
      </w:r>
      <w:r w:rsidRPr="00BB774F">
        <w:rPr>
          <w:rFonts w:ascii="Verdana" w:eastAsia="Times New Roman" w:hAnsi="Verdana" w:cs="Times New Roman"/>
          <w:color w:val="000000"/>
          <w:sz w:val="21"/>
          <w:szCs w:val="21"/>
        </w:rPr>
        <w:t>разделы</w:t>
      </w:r>
      <w:r w:rsidRPr="00BB774F">
        <w:rPr>
          <w:rFonts w:ascii="Verdana" w:eastAsia="Times New Roman" w:hAnsi="Verdana" w:cs="Times New Roman"/>
          <w:color w:val="000000"/>
          <w:sz w:val="21"/>
          <w:szCs w:val="21"/>
          <w:lang w:val="en-US"/>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mount /dev/sda1 /mnt/boot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mount /dev/sda4 /mnt/home</w:t>
      </w:r>
    </w:p>
    <w:p w:rsidR="00BB774F" w:rsidRPr="00BB774F" w:rsidRDefault="00BB774F" w:rsidP="00BB774F">
      <w:pPr>
        <w:spacing w:after="0" w:line="240" w:lineRule="auto"/>
        <w:rPr>
          <w:rFonts w:ascii="Verdana" w:eastAsia="Times New Roman" w:hAnsi="Verdana" w:cs="Times New Roman"/>
          <w:color w:val="000000"/>
          <w:sz w:val="21"/>
          <w:szCs w:val="21"/>
          <w:lang w:val="en-US"/>
        </w:rPr>
      </w:pPr>
      <w:r w:rsidRPr="00BB774F">
        <w:rPr>
          <w:rFonts w:ascii="Verdana" w:eastAsia="Times New Roman" w:hAnsi="Verdana" w:cs="Times New Roman"/>
          <w:color w:val="000000"/>
          <w:sz w:val="21"/>
          <w:szCs w:val="21"/>
        </w:rPr>
        <w:t>Далее, незабываем о нашем разделе подкачки swap. Команда</w:t>
      </w:r>
      <w:r w:rsidRPr="00BB774F">
        <w:rPr>
          <w:rFonts w:ascii="Verdana" w:eastAsia="Times New Roman" w:hAnsi="Verdana" w:cs="Times New Roman"/>
          <w:color w:val="000000"/>
          <w:sz w:val="21"/>
          <w:szCs w:val="21"/>
          <w:lang w:val="en-US"/>
        </w:rPr>
        <w:t> </w:t>
      </w:r>
      <w:r w:rsidRPr="00BB774F">
        <w:rPr>
          <w:rFonts w:ascii="Verdana" w:eastAsia="Times New Roman" w:hAnsi="Verdana" w:cs="Times New Roman"/>
          <w:color w:val="008000"/>
          <w:sz w:val="21"/>
          <w:szCs w:val="21"/>
          <w:lang w:val="en-US"/>
        </w:rPr>
        <w:t>swapon</w:t>
      </w:r>
      <w:r w:rsidRPr="00BB774F">
        <w:rPr>
          <w:rFonts w:ascii="Verdana" w:eastAsia="Times New Roman" w:hAnsi="Verdana" w:cs="Times New Roman"/>
          <w:color w:val="000000"/>
          <w:sz w:val="21"/>
          <w:szCs w:val="21"/>
          <w:lang w:val="en-US"/>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swapon /dev/sda2</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Отлично, полдела сделано. Теперь подключаемся к интернету, поскольку у меня настройки выдаются динамически, воспользуюсь </w:t>
      </w:r>
      <w:r w:rsidRPr="00BB774F">
        <w:rPr>
          <w:rFonts w:ascii="Verdana" w:eastAsia="Times New Roman" w:hAnsi="Verdana" w:cs="Times New Roman"/>
          <w:color w:val="008000"/>
          <w:sz w:val="21"/>
          <w:szCs w:val="21"/>
        </w:rPr>
        <w:t>DHCP</w:t>
      </w:r>
      <w:r w:rsidRPr="00BB774F">
        <w:rPr>
          <w:rFonts w:ascii="Verdana" w:eastAsia="Times New Roman" w:hAnsi="Verdana" w:cs="Times New Roman"/>
          <w:color w:val="000000"/>
          <w:sz w:val="21"/>
          <w:szCs w:val="21"/>
        </w:rPr>
        <w:t>.(</w:t>
      </w:r>
      <w:r w:rsidRPr="00BB774F">
        <w:rPr>
          <w:rFonts w:ascii="Verdana" w:eastAsia="Times New Roman" w:hAnsi="Verdana" w:cs="Times New Roman"/>
          <w:color w:val="008000"/>
          <w:sz w:val="21"/>
          <w:szCs w:val="21"/>
        </w:rPr>
        <w:t>enp2s0</w:t>
      </w:r>
      <w:r w:rsidRPr="00BB774F">
        <w:rPr>
          <w:rFonts w:ascii="Verdana" w:eastAsia="Times New Roman" w:hAnsi="Verdana" w:cs="Times New Roman"/>
          <w:color w:val="000000"/>
          <w:sz w:val="21"/>
          <w:szCs w:val="21"/>
        </w:rPr>
        <w:t> — сетевая карта. Наличие сетевых карт, можно посмотреть командой</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ip list</w:t>
      </w:r>
      <w:r w:rsidRPr="00BB774F">
        <w:rPr>
          <w:rFonts w:ascii="Verdana" w:eastAsia="Times New Roman" w:hAnsi="Verdana" w:cs="Times New Roman"/>
          <w:color w:val="000000"/>
          <w:sz w:val="21"/>
          <w:szCs w:val="21"/>
        </w:rPr>
        <w:t>). Более подробно о</w:t>
      </w:r>
      <w:r w:rsidRPr="00BB774F">
        <w:rPr>
          <w:rFonts w:ascii="Verdana" w:eastAsia="Times New Roman" w:hAnsi="Verdana" w:cs="Times New Roman"/>
          <w:color w:val="000000"/>
          <w:sz w:val="21"/>
        </w:rPr>
        <w:t> </w:t>
      </w:r>
      <w:hyperlink r:id="rId9" w:tooltip="Настройка сети iproute2" w:history="1">
        <w:r w:rsidRPr="00BB774F">
          <w:rPr>
            <w:rFonts w:ascii="Verdana" w:eastAsia="Times New Roman" w:hAnsi="Verdana" w:cs="Times New Roman"/>
            <w:color w:val="3C3C3C"/>
            <w:sz w:val="21"/>
            <w:u w:val="single"/>
          </w:rPr>
          <w:t>настройки сети</w:t>
        </w:r>
      </w:hyperlink>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FF0000"/>
          <w:sz w:val="20"/>
          <w:szCs w:val="20"/>
        </w:rPr>
        <w:t>root</w:t>
      </w:r>
      <w:r w:rsidRPr="00BB774F">
        <w:rPr>
          <w:rFonts w:ascii="Courier" w:eastAsia="Times New Roman" w:hAnsi="Courier" w:cs="Courier"/>
          <w:color w:val="222222"/>
          <w:sz w:val="20"/>
          <w:szCs w:val="20"/>
        </w:rPr>
        <w:t xml:space="preserve">@archiso ~ # </w:t>
      </w:r>
      <w:r w:rsidRPr="00BB774F">
        <w:rPr>
          <w:rFonts w:ascii="Courier" w:eastAsia="Times New Roman" w:hAnsi="Courier" w:cs="Courier"/>
          <w:color w:val="0000FF"/>
          <w:sz w:val="20"/>
          <w:szCs w:val="20"/>
        </w:rPr>
        <w:t>dhcpcd enp2s0</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Проверим подключение командой </w:t>
      </w:r>
      <w:r w:rsidRPr="00BB774F">
        <w:rPr>
          <w:rFonts w:ascii="Verdana" w:eastAsia="Times New Roman" w:hAnsi="Verdana" w:cs="Times New Roman"/>
          <w:color w:val="008000"/>
          <w:sz w:val="21"/>
          <w:szCs w:val="21"/>
        </w:rPr>
        <w:t>ping</w:t>
      </w:r>
      <w:r w:rsidRPr="00BB774F">
        <w:rPr>
          <w:rFonts w:ascii="Verdana" w:eastAsia="Times New Roman" w:hAnsi="Verdana" w:cs="Times New Roman"/>
          <w:color w:val="888888"/>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ping -c3 ya.ru</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Перед установкой, для более быстрой загрузки файлов, базовой системы, можно выбрать близлежащие зеркало. Для этого, в файле</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/etc/pacman.d/mirrorlist</w:t>
      </w:r>
      <w:r w:rsidRPr="00BB774F">
        <w:rPr>
          <w:rFonts w:ascii="Verdana" w:eastAsia="Times New Roman" w:hAnsi="Verdana" w:cs="Times New Roman"/>
          <w:color w:val="000000"/>
          <w:sz w:val="21"/>
          <w:szCs w:val="21"/>
        </w:rPr>
        <w:t>, нужно найти ссылку зеркала и перетащить ее в самый вверх списка (если у вас быстрый интернет, то этого можно не делать).</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Для установки воспользуемся командой </w:t>
      </w:r>
      <w:r w:rsidRPr="00BB774F">
        <w:rPr>
          <w:rFonts w:ascii="Verdana" w:eastAsia="Times New Roman" w:hAnsi="Verdana" w:cs="Times New Roman"/>
          <w:color w:val="008000"/>
          <w:sz w:val="21"/>
          <w:szCs w:val="21"/>
        </w:rPr>
        <w:t>pacstrap</w:t>
      </w:r>
      <w:r w:rsidRPr="00BB774F">
        <w:rPr>
          <w:rFonts w:ascii="Verdana" w:eastAsia="Times New Roman" w:hAnsi="Verdana" w:cs="Times New Roman"/>
          <w:color w:val="000000"/>
          <w:sz w:val="21"/>
          <w:szCs w:val="21"/>
        </w:rPr>
        <w:t>, установим нужные нам компоненты</w:t>
      </w:r>
      <w:r w:rsidRPr="00BB774F">
        <w:rPr>
          <w:rFonts w:ascii="Verdana" w:eastAsia="Times New Roman" w:hAnsi="Verdana" w:cs="Times New Roman"/>
          <w:color w:val="008000"/>
          <w:sz w:val="21"/>
          <w:szCs w:val="21"/>
        </w:rPr>
        <w:t>base</w:t>
      </w:r>
      <w:r w:rsidRPr="00BB774F">
        <w:rPr>
          <w:rFonts w:ascii="Verdana" w:eastAsia="Times New Roman" w:hAnsi="Verdana" w:cs="Times New Roman"/>
          <w:color w:val="000000"/>
          <w:sz w:val="21"/>
        </w:rPr>
        <w:t> </w:t>
      </w:r>
      <w:r w:rsidRPr="00BB774F">
        <w:rPr>
          <w:rFonts w:ascii="Verdana" w:eastAsia="Times New Roman" w:hAnsi="Verdana" w:cs="Times New Roman"/>
          <w:color w:val="000000"/>
          <w:sz w:val="21"/>
          <w:szCs w:val="21"/>
        </w:rPr>
        <w:t>и</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base-devel</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FF0000"/>
          <w:sz w:val="20"/>
          <w:szCs w:val="20"/>
          <w:lang w:val="en-US"/>
        </w:rPr>
        <w:t>root</w:t>
      </w:r>
      <w:r w:rsidRPr="00BB774F">
        <w:rPr>
          <w:rFonts w:ascii="Courier" w:eastAsia="Times New Roman" w:hAnsi="Courier" w:cs="Courier"/>
          <w:color w:val="222222"/>
          <w:sz w:val="20"/>
          <w:szCs w:val="20"/>
          <w:lang w:val="en-US"/>
        </w:rPr>
        <w:t xml:space="preserve">@archiso ~ #  </w:t>
      </w:r>
      <w:r w:rsidRPr="00BB774F">
        <w:rPr>
          <w:rFonts w:ascii="Courier" w:eastAsia="Times New Roman" w:hAnsi="Courier" w:cs="Courier"/>
          <w:color w:val="0000FF"/>
          <w:sz w:val="20"/>
          <w:szCs w:val="20"/>
          <w:lang w:val="en-US"/>
        </w:rPr>
        <w:t>pacstrap /mnt base base-devel</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(установка archlinux) После ввода данной команды, пойдет процесс, скачки и установки. Когда установка закончится, нужно сгенерировать</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fstab</w:t>
      </w:r>
      <w:r w:rsidRPr="00BB774F">
        <w:rPr>
          <w:rFonts w:ascii="Verdana" w:eastAsia="Times New Roman" w:hAnsi="Verdana" w:cs="Times New Roman"/>
          <w:color w:val="000000"/>
          <w:sz w:val="21"/>
        </w:rPr>
        <w:t> </w:t>
      </w:r>
      <w:r w:rsidRPr="00BB774F">
        <w:rPr>
          <w:rFonts w:ascii="Verdana" w:eastAsia="Times New Roman" w:hAnsi="Verdana" w:cs="Times New Roman"/>
          <w:color w:val="000000"/>
          <w:sz w:val="21"/>
          <w:szCs w:val="21"/>
        </w:rPr>
        <w:t>командой</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genfstab</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FF0000"/>
          <w:sz w:val="20"/>
          <w:szCs w:val="20"/>
        </w:rPr>
        <w:t>root</w:t>
      </w:r>
      <w:r w:rsidRPr="00BB774F">
        <w:rPr>
          <w:rFonts w:ascii="Courier" w:eastAsia="Times New Roman" w:hAnsi="Courier" w:cs="Courier"/>
          <w:color w:val="222222"/>
          <w:sz w:val="20"/>
          <w:szCs w:val="20"/>
        </w:rPr>
        <w:t xml:space="preserve">@archiso ~ # </w:t>
      </w:r>
      <w:r w:rsidRPr="00BB774F">
        <w:rPr>
          <w:rFonts w:ascii="Courier" w:eastAsia="Times New Roman" w:hAnsi="Courier" w:cs="Courier"/>
          <w:color w:val="0000FF"/>
          <w:sz w:val="20"/>
          <w:szCs w:val="20"/>
        </w:rPr>
        <w:t>genfstab -p /mnt &gt;&gt; /mnt/etc/fstab</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Теперь можем перейти в нашу новую систему, при помощи</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arch-chroot</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FF0000"/>
          <w:sz w:val="20"/>
          <w:szCs w:val="20"/>
        </w:rPr>
        <w:t>root</w:t>
      </w:r>
      <w:r w:rsidRPr="00BB774F">
        <w:rPr>
          <w:rFonts w:ascii="Courier" w:eastAsia="Times New Roman" w:hAnsi="Courier" w:cs="Courier"/>
          <w:color w:val="222222"/>
          <w:sz w:val="20"/>
          <w:szCs w:val="20"/>
        </w:rPr>
        <w:t xml:space="preserve">@archiso ~ # </w:t>
      </w:r>
      <w:r w:rsidRPr="00BB774F">
        <w:rPr>
          <w:rFonts w:ascii="Courier" w:eastAsia="Times New Roman" w:hAnsi="Courier" w:cs="Courier"/>
          <w:color w:val="0000FF"/>
          <w:sz w:val="20"/>
          <w:szCs w:val="20"/>
        </w:rPr>
        <w:t>arch-chroot /mnt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Далее, отредактируем</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/etc/hostname</w:t>
      </w:r>
      <w:r w:rsidRPr="00BB774F">
        <w:rPr>
          <w:rFonts w:ascii="Verdana" w:eastAsia="Times New Roman" w:hAnsi="Verdana" w:cs="Times New Roman"/>
          <w:color w:val="000000"/>
          <w:sz w:val="21"/>
          <w:szCs w:val="21"/>
        </w:rPr>
        <w:t>, укажем имя хоста.</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xml:space="preserve"> </w:t>
      </w:r>
      <w:r w:rsidRPr="00BB774F">
        <w:rPr>
          <w:rFonts w:ascii="Courier" w:eastAsia="Times New Roman" w:hAnsi="Courier" w:cs="Courier"/>
          <w:color w:val="0000FF"/>
          <w:sz w:val="20"/>
          <w:szCs w:val="20"/>
        </w:rPr>
        <w:t>nano /etc/hostname</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localhost</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Выберем часовой пояс (вместо</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Europe/Moscow</w:t>
      </w:r>
      <w:r w:rsidRPr="00BB774F">
        <w:rPr>
          <w:rFonts w:ascii="Verdana" w:eastAsia="Times New Roman" w:hAnsi="Verdana" w:cs="Times New Roman"/>
          <w:color w:val="000000"/>
          <w:sz w:val="21"/>
        </w:rPr>
        <w:t> </w:t>
      </w:r>
      <w:r w:rsidRPr="00BB774F">
        <w:rPr>
          <w:rFonts w:ascii="Verdana" w:eastAsia="Times New Roman" w:hAnsi="Verdana" w:cs="Times New Roman"/>
          <w:color w:val="000000"/>
          <w:sz w:val="21"/>
          <w:szCs w:val="21"/>
        </w:rPr>
        <w:t>укажите ваш):</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w:t>
      </w:r>
      <w:r w:rsidRPr="00BB774F">
        <w:rPr>
          <w:rFonts w:ascii="Courier" w:eastAsia="Times New Roman" w:hAnsi="Courier" w:cs="Courier"/>
          <w:color w:val="0000FF"/>
          <w:sz w:val="20"/>
          <w:szCs w:val="20"/>
        </w:rPr>
        <w:t>ln -s /usr/share/zoneinfo/Europe/Moscow /etc/localtime</w:t>
      </w:r>
    </w:p>
    <w:p w:rsidR="00BB774F" w:rsidRPr="00BB774F" w:rsidRDefault="00BB774F" w:rsidP="00BB774F">
      <w:pPr>
        <w:spacing w:before="375" w:after="225" w:line="240" w:lineRule="auto"/>
        <w:ind w:right="450"/>
        <w:outlineLvl w:val="2"/>
        <w:rPr>
          <w:rFonts w:ascii="Arial" w:eastAsia="Times New Roman" w:hAnsi="Arial" w:cs="Arial"/>
          <w:b/>
          <w:bCs/>
          <w:i/>
          <w:iCs/>
          <w:color w:val="000000"/>
          <w:sz w:val="24"/>
          <w:szCs w:val="24"/>
        </w:rPr>
      </w:pPr>
      <w:r w:rsidRPr="00BB774F">
        <w:rPr>
          <w:rFonts w:ascii="Arial" w:eastAsia="Times New Roman" w:hAnsi="Arial" w:cs="Arial"/>
          <w:b/>
          <w:bCs/>
          <w:i/>
          <w:iCs/>
          <w:color w:val="000000"/>
          <w:sz w:val="24"/>
          <w:szCs w:val="24"/>
        </w:rPr>
        <w:t>Русификация ArchLinux</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Настроим локаль, отредактируем файл </w:t>
      </w:r>
      <w:r w:rsidRPr="00BB774F">
        <w:rPr>
          <w:rFonts w:ascii="Verdana" w:eastAsia="Times New Roman" w:hAnsi="Verdana" w:cs="Times New Roman"/>
          <w:color w:val="008000"/>
          <w:sz w:val="21"/>
          <w:szCs w:val="21"/>
        </w:rPr>
        <w:t>/etc/locale.gen</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xml:space="preserve"> </w:t>
      </w:r>
      <w:r w:rsidRPr="00BB774F">
        <w:rPr>
          <w:rFonts w:ascii="Courier" w:eastAsia="Times New Roman" w:hAnsi="Courier" w:cs="Courier"/>
          <w:color w:val="0000FF"/>
          <w:sz w:val="20"/>
          <w:szCs w:val="20"/>
        </w:rPr>
        <w:t>nano /etc/locale.gen</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В файле</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locale.gen</w:t>
      </w:r>
      <w:r w:rsidRPr="00BB774F">
        <w:rPr>
          <w:rFonts w:ascii="Verdana" w:eastAsia="Times New Roman" w:hAnsi="Verdana" w:cs="Times New Roman"/>
          <w:color w:val="000000"/>
          <w:sz w:val="21"/>
          <w:szCs w:val="21"/>
        </w:rPr>
        <w:t>,раскомментируем следующие:</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008000"/>
          <w:sz w:val="20"/>
          <w:szCs w:val="20"/>
        </w:rPr>
      </w:pPr>
      <w:r w:rsidRPr="00BB774F">
        <w:rPr>
          <w:rFonts w:ascii="Courier" w:eastAsia="Times New Roman" w:hAnsi="Courier" w:cs="Courier"/>
          <w:color w:val="008000"/>
          <w:sz w:val="20"/>
          <w:szCs w:val="20"/>
        </w:rPr>
        <w:t xml:space="preserve">  en_US.UTF-8</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008000"/>
          <w:sz w:val="20"/>
          <w:szCs w:val="20"/>
        </w:rPr>
      </w:pPr>
      <w:r w:rsidRPr="00BB774F">
        <w:rPr>
          <w:rFonts w:ascii="Courier" w:eastAsia="Times New Roman" w:hAnsi="Courier" w:cs="Courier"/>
          <w:color w:val="008000"/>
          <w:sz w:val="20"/>
          <w:szCs w:val="20"/>
        </w:rPr>
        <w:t>en_US.ISO-8859-1</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008000"/>
          <w:sz w:val="20"/>
          <w:szCs w:val="20"/>
        </w:rPr>
      </w:pPr>
      <w:r w:rsidRPr="00BB774F">
        <w:rPr>
          <w:rFonts w:ascii="Courier" w:eastAsia="Times New Roman" w:hAnsi="Courier" w:cs="Courier"/>
          <w:color w:val="008000"/>
          <w:sz w:val="20"/>
          <w:szCs w:val="20"/>
        </w:rPr>
        <w:t>ru_RU.KOI8-R</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008000"/>
          <w:sz w:val="20"/>
          <w:szCs w:val="20"/>
        </w:rPr>
      </w:pPr>
      <w:r w:rsidRPr="00BB774F">
        <w:rPr>
          <w:rFonts w:ascii="Courier" w:eastAsia="Times New Roman" w:hAnsi="Courier" w:cs="Courier"/>
          <w:color w:val="008000"/>
          <w:sz w:val="20"/>
          <w:szCs w:val="20"/>
        </w:rPr>
        <w:t>ru_RU.UTF-8</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ru_RU.ISO-8859-5</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Далее, редактируем </w:t>
      </w:r>
      <w:r w:rsidRPr="00BB774F">
        <w:rPr>
          <w:rFonts w:ascii="Verdana" w:eastAsia="Times New Roman" w:hAnsi="Verdana" w:cs="Times New Roman"/>
          <w:color w:val="008000"/>
          <w:sz w:val="21"/>
          <w:szCs w:val="21"/>
        </w:rPr>
        <w:t>/etc/locale.conf</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xml:space="preserve"> </w:t>
      </w:r>
      <w:r w:rsidRPr="00BB774F">
        <w:rPr>
          <w:rFonts w:ascii="Courier" w:eastAsia="Times New Roman" w:hAnsi="Courier" w:cs="Courier"/>
          <w:color w:val="0000FF"/>
          <w:sz w:val="20"/>
          <w:szCs w:val="20"/>
        </w:rPr>
        <w:t>nano /etc/locale.conf</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LANG=ru_RU.UTF-8</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 xml:space="preserve"> LC_MESSAGES=ru_RU.UTF-8</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Затем редактируем</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/etc/vconsole.conf</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xml:space="preserve"> </w:t>
      </w:r>
      <w:r w:rsidRPr="00BB774F">
        <w:rPr>
          <w:rFonts w:ascii="Courier" w:eastAsia="Times New Roman" w:hAnsi="Courier" w:cs="Courier"/>
          <w:color w:val="0000FF"/>
          <w:sz w:val="20"/>
          <w:szCs w:val="20"/>
        </w:rPr>
        <w:t>nano /etc/vconsole.conf</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LOCALE="ru_RU.UTF-8"</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 xml:space="preserve"> KEYMAP="ru"</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 xml:space="preserve"> HARDWARECLOCK="UTC"</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lastRenderedPageBreak/>
        <w:t xml:space="preserve"> TIMEZONE="Europe/Moscow" #Ваша временная зона</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 xml:space="preserve"> FONT="cyr-sun16"</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 xml:space="preserve"> CONSOLEFONT="cyr-sun16"</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8000"/>
          <w:sz w:val="20"/>
          <w:szCs w:val="20"/>
        </w:rPr>
        <w:t xml:space="preserve"> CONSOLEMAP=""</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Генерируем локаль:</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w:t>
      </w:r>
      <w:r w:rsidRPr="00BB774F">
        <w:rPr>
          <w:rFonts w:ascii="Courier" w:eastAsia="Times New Roman" w:hAnsi="Courier" w:cs="Courier"/>
          <w:color w:val="0000FF"/>
          <w:sz w:val="20"/>
          <w:szCs w:val="20"/>
        </w:rPr>
        <w:t>locale-gen</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222222"/>
          <w:sz w:val="20"/>
          <w:szCs w:val="20"/>
        </w:rPr>
        <w:t>Generating locales...</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222222"/>
          <w:sz w:val="20"/>
          <w:szCs w:val="20"/>
        </w:rPr>
        <w:t>en_US.UTF-8... done</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222222"/>
          <w:sz w:val="20"/>
          <w:szCs w:val="20"/>
        </w:rPr>
        <w:t>en_US.ISO-8859-1... done</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222222"/>
          <w:sz w:val="20"/>
          <w:szCs w:val="20"/>
        </w:rPr>
        <w:t>ru_RU.KOI8-R... done</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222222"/>
          <w:sz w:val="20"/>
          <w:szCs w:val="20"/>
          <w:lang w:val="en-US"/>
        </w:rPr>
        <w:t>ru_RU.UTF-8... done</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222222"/>
          <w:sz w:val="20"/>
          <w:szCs w:val="20"/>
          <w:lang w:val="en-US"/>
        </w:rPr>
        <w:t>ru_RU.ISO-8859-5... done</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222222"/>
          <w:sz w:val="20"/>
          <w:szCs w:val="20"/>
        </w:rPr>
        <w:t>Generation complete.</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После чего выполним команду:</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xml:space="preserve"> </w:t>
      </w:r>
      <w:r w:rsidRPr="00BB774F">
        <w:rPr>
          <w:rFonts w:ascii="Courier" w:eastAsia="Times New Roman" w:hAnsi="Courier" w:cs="Courier"/>
          <w:color w:val="0000FF"/>
          <w:sz w:val="20"/>
          <w:szCs w:val="20"/>
        </w:rPr>
        <w:t>mkinitcpio -p linux</w:t>
      </w:r>
    </w:p>
    <w:p w:rsidR="00BB774F" w:rsidRPr="00BB774F" w:rsidRDefault="00BB774F" w:rsidP="00BB774F">
      <w:pPr>
        <w:spacing w:before="375" w:after="225" w:line="240" w:lineRule="auto"/>
        <w:ind w:right="450"/>
        <w:outlineLvl w:val="2"/>
        <w:rPr>
          <w:rFonts w:ascii="Arial" w:eastAsia="Times New Roman" w:hAnsi="Arial" w:cs="Arial"/>
          <w:b/>
          <w:bCs/>
          <w:i/>
          <w:iCs/>
          <w:color w:val="000000"/>
          <w:sz w:val="24"/>
          <w:szCs w:val="24"/>
        </w:rPr>
      </w:pPr>
      <w:r w:rsidRPr="00BB774F">
        <w:rPr>
          <w:rFonts w:ascii="Arial" w:eastAsia="Times New Roman" w:hAnsi="Arial" w:cs="Arial"/>
          <w:b/>
          <w:bCs/>
          <w:i/>
          <w:iCs/>
          <w:color w:val="000000"/>
          <w:sz w:val="24"/>
          <w:szCs w:val="24"/>
        </w:rPr>
        <w:t>Установка GRUB</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Установим и сконфигурируем загрузчик GRUB:</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000000"/>
          <w:sz w:val="20"/>
          <w:szCs w:val="20"/>
          <w:lang w:val="en-US"/>
        </w:rPr>
        <w:t>sh-4.2#</w:t>
      </w:r>
      <w:r w:rsidRPr="00BB774F">
        <w:rPr>
          <w:rFonts w:ascii="Courier" w:eastAsia="Times New Roman" w:hAnsi="Courier" w:cs="Courier"/>
          <w:color w:val="222222"/>
          <w:sz w:val="20"/>
          <w:szCs w:val="20"/>
          <w:lang w:val="en-US"/>
        </w:rPr>
        <w:t xml:space="preserve"> </w:t>
      </w:r>
      <w:r w:rsidRPr="00BB774F">
        <w:rPr>
          <w:rFonts w:ascii="Courier" w:eastAsia="Times New Roman" w:hAnsi="Courier" w:cs="Courier"/>
          <w:color w:val="0000FF"/>
          <w:sz w:val="20"/>
          <w:szCs w:val="20"/>
          <w:lang w:val="en-US"/>
        </w:rPr>
        <w:t>pacman -S grub</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000000"/>
          <w:sz w:val="20"/>
          <w:szCs w:val="20"/>
          <w:lang w:val="en-US"/>
        </w:rPr>
        <w:t>sh-4.2#</w:t>
      </w:r>
      <w:r w:rsidRPr="00BB774F">
        <w:rPr>
          <w:rFonts w:ascii="Courier" w:eastAsia="Times New Roman" w:hAnsi="Courier" w:cs="Courier"/>
          <w:color w:val="222222"/>
          <w:sz w:val="20"/>
          <w:szCs w:val="20"/>
          <w:lang w:val="en-US"/>
        </w:rPr>
        <w:t xml:space="preserve"> </w:t>
      </w:r>
      <w:r w:rsidRPr="00BB774F">
        <w:rPr>
          <w:rFonts w:ascii="Courier" w:eastAsia="Times New Roman" w:hAnsi="Courier" w:cs="Courier"/>
          <w:color w:val="0000FF"/>
          <w:sz w:val="20"/>
          <w:szCs w:val="20"/>
          <w:lang w:val="en-US"/>
        </w:rPr>
        <w:t>grub-install /dev/sda</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000000"/>
          <w:sz w:val="20"/>
          <w:szCs w:val="20"/>
          <w:lang w:val="en-US"/>
        </w:rPr>
        <w:t>sh-4.2#</w:t>
      </w:r>
      <w:r w:rsidRPr="00BB774F">
        <w:rPr>
          <w:rFonts w:ascii="Courier" w:eastAsia="Times New Roman" w:hAnsi="Courier" w:cs="Courier"/>
          <w:color w:val="222222"/>
          <w:sz w:val="20"/>
          <w:szCs w:val="20"/>
          <w:lang w:val="en-US"/>
        </w:rPr>
        <w:t xml:space="preserve"> </w:t>
      </w:r>
      <w:r w:rsidRPr="00BB774F">
        <w:rPr>
          <w:rFonts w:ascii="Courier" w:eastAsia="Times New Roman" w:hAnsi="Courier" w:cs="Courier"/>
          <w:color w:val="0000FF"/>
          <w:sz w:val="20"/>
          <w:szCs w:val="20"/>
          <w:lang w:val="en-US"/>
        </w:rPr>
        <w:t>grub-mkconfig -o /boot/grub/grub.cfg</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Осталось задать пароль суперпользователя root.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000000"/>
          <w:sz w:val="20"/>
          <w:szCs w:val="20"/>
          <w:lang w:val="en-US"/>
        </w:rPr>
        <w:t>sh-4.2#</w:t>
      </w:r>
      <w:r w:rsidRPr="00BB774F">
        <w:rPr>
          <w:rFonts w:ascii="Courier" w:eastAsia="Times New Roman" w:hAnsi="Courier" w:cs="Courier"/>
          <w:color w:val="222222"/>
          <w:sz w:val="20"/>
          <w:szCs w:val="20"/>
          <w:lang w:val="en-US"/>
        </w:rPr>
        <w:t xml:space="preserve"> </w:t>
      </w:r>
      <w:r w:rsidRPr="00BB774F">
        <w:rPr>
          <w:rFonts w:ascii="Courier" w:eastAsia="Times New Roman" w:hAnsi="Courier" w:cs="Courier"/>
          <w:color w:val="0000FF"/>
          <w:sz w:val="20"/>
          <w:szCs w:val="20"/>
          <w:lang w:val="en-US"/>
        </w:rPr>
        <w:t>passwd</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222222"/>
          <w:sz w:val="20"/>
          <w:szCs w:val="20"/>
          <w:lang w:val="en-US"/>
        </w:rPr>
        <w:t>Enter new UNIX password:</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222222"/>
          <w:sz w:val="20"/>
          <w:szCs w:val="20"/>
          <w:lang w:val="en-US"/>
        </w:rPr>
        <w:t>Retype new UNIX password:</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lang w:val="en-US"/>
        </w:rPr>
      </w:pPr>
      <w:r w:rsidRPr="00BB774F">
        <w:rPr>
          <w:rFonts w:ascii="Courier" w:eastAsia="Times New Roman" w:hAnsi="Courier" w:cs="Courier"/>
          <w:color w:val="222222"/>
          <w:sz w:val="20"/>
          <w:szCs w:val="20"/>
          <w:lang w:val="en-US"/>
        </w:rPr>
        <w:t>passwd: password updated succesfully</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Выйти из-под</w:t>
      </w:r>
      <w:r w:rsidRPr="00BB774F">
        <w:rPr>
          <w:rFonts w:ascii="Verdana" w:eastAsia="Times New Roman" w:hAnsi="Verdana" w:cs="Times New Roman"/>
          <w:color w:val="000000"/>
          <w:sz w:val="21"/>
        </w:rPr>
        <w:t> </w:t>
      </w:r>
      <w:r w:rsidRPr="00BB774F">
        <w:rPr>
          <w:rFonts w:ascii="Verdana" w:eastAsia="Times New Roman" w:hAnsi="Verdana" w:cs="Times New Roman"/>
          <w:color w:val="008000"/>
          <w:sz w:val="21"/>
          <w:szCs w:val="21"/>
        </w:rPr>
        <w:t>arch-chroot</w:t>
      </w:r>
      <w:r w:rsidRPr="00BB774F">
        <w:rPr>
          <w:rFonts w:ascii="Verdana" w:eastAsia="Times New Roman" w:hAnsi="Verdana" w:cs="Times New Roman"/>
          <w:color w:val="000000"/>
          <w:sz w:val="21"/>
          <w:szCs w:val="21"/>
        </w:rPr>
        <w:t>:</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000000"/>
          <w:sz w:val="20"/>
          <w:szCs w:val="20"/>
        </w:rPr>
        <w:t>sh-4.2#</w:t>
      </w:r>
      <w:r w:rsidRPr="00BB774F">
        <w:rPr>
          <w:rFonts w:ascii="Courier" w:eastAsia="Times New Roman" w:hAnsi="Courier" w:cs="Courier"/>
          <w:color w:val="222222"/>
          <w:sz w:val="20"/>
          <w:szCs w:val="20"/>
        </w:rPr>
        <w:t xml:space="preserve"> </w:t>
      </w:r>
      <w:r w:rsidRPr="00BB774F">
        <w:rPr>
          <w:rFonts w:ascii="Courier" w:eastAsia="Times New Roman" w:hAnsi="Courier" w:cs="Courier"/>
          <w:color w:val="0000FF"/>
          <w:sz w:val="20"/>
          <w:szCs w:val="20"/>
        </w:rPr>
        <w:t>exit</w:t>
      </w:r>
    </w:p>
    <w:p w:rsidR="00BB774F" w:rsidRPr="00BB774F" w:rsidRDefault="00BB774F" w:rsidP="00BB774F">
      <w:pPr>
        <w:spacing w:after="15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И можно перезагрузиться, не забудьте вынуть диск.</w:t>
      </w:r>
    </w:p>
    <w:p w:rsidR="00BB774F" w:rsidRPr="00BB774F" w:rsidRDefault="00BB774F" w:rsidP="00BB77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w:color w:val="222222"/>
          <w:sz w:val="20"/>
          <w:szCs w:val="20"/>
        </w:rPr>
      </w:pPr>
      <w:r w:rsidRPr="00BB774F">
        <w:rPr>
          <w:rFonts w:ascii="Courier" w:eastAsia="Times New Roman" w:hAnsi="Courier" w:cs="Courier"/>
          <w:color w:val="FF0000"/>
          <w:sz w:val="20"/>
          <w:szCs w:val="20"/>
        </w:rPr>
        <w:t>root</w:t>
      </w:r>
      <w:r w:rsidRPr="00BB774F">
        <w:rPr>
          <w:rFonts w:ascii="Courier" w:eastAsia="Times New Roman" w:hAnsi="Courier" w:cs="Courier"/>
          <w:color w:val="222222"/>
          <w:sz w:val="20"/>
          <w:szCs w:val="20"/>
        </w:rPr>
        <w:t xml:space="preserve">@archiso ~ # </w:t>
      </w:r>
      <w:r w:rsidRPr="00BB774F">
        <w:rPr>
          <w:rFonts w:ascii="Courier" w:eastAsia="Times New Roman" w:hAnsi="Courier" w:cs="Courier"/>
          <w:color w:val="0000FF"/>
          <w:sz w:val="20"/>
          <w:szCs w:val="20"/>
        </w:rPr>
        <w:t>reboot</w:t>
      </w:r>
    </w:p>
    <w:p w:rsidR="00BB774F" w:rsidRPr="00BB774F" w:rsidRDefault="00BB774F" w:rsidP="00BB774F">
      <w:pPr>
        <w:spacing w:after="0"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Если у вас будут проблемы, с русским языком в консоли, попробуйте установить шрифты </w:t>
      </w:r>
      <w:r w:rsidRPr="00BB774F">
        <w:rPr>
          <w:rFonts w:ascii="Verdana" w:eastAsia="Times New Roman" w:hAnsi="Verdana" w:cs="Times New Roman"/>
          <w:color w:val="008000"/>
          <w:sz w:val="21"/>
          <w:szCs w:val="21"/>
        </w:rPr>
        <w:t>terminus-font</w:t>
      </w:r>
      <w:r w:rsidRPr="00BB774F">
        <w:rPr>
          <w:rFonts w:ascii="Verdana" w:eastAsia="Times New Roman" w:hAnsi="Verdana" w:cs="Times New Roman"/>
          <w:color w:val="000000"/>
          <w:sz w:val="21"/>
          <w:szCs w:val="21"/>
        </w:rPr>
        <w:t>.</w:t>
      </w:r>
    </w:p>
    <w:p w:rsidR="00BB774F" w:rsidRPr="00BB774F" w:rsidRDefault="00BB774F" w:rsidP="00BB774F">
      <w:pPr>
        <w:spacing w:line="240" w:lineRule="auto"/>
        <w:rPr>
          <w:rFonts w:ascii="Verdana" w:eastAsia="Times New Roman" w:hAnsi="Verdana" w:cs="Times New Roman"/>
          <w:color w:val="000000"/>
          <w:sz w:val="21"/>
          <w:szCs w:val="21"/>
        </w:rPr>
      </w:pPr>
      <w:r w:rsidRPr="00BB774F">
        <w:rPr>
          <w:rFonts w:ascii="Verdana" w:eastAsia="Times New Roman" w:hAnsi="Verdana" w:cs="Times New Roman"/>
          <w:color w:val="000000"/>
          <w:sz w:val="21"/>
          <w:szCs w:val="21"/>
        </w:rPr>
        <w:t>На этом все, установка ArchLinux и его русификация завершена.</w:t>
      </w:r>
    </w:p>
    <w:p w:rsidR="00000000" w:rsidRDefault="00BB774F"/>
    <w:p w:rsidR="00BB774F" w:rsidRDefault="00BB774F"/>
    <w:sectPr w:rsidR="00BB77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BB774F"/>
    <w:rsid w:val="00BB77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B7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B7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BB7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774F"/>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BB774F"/>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BB774F"/>
    <w:rPr>
      <w:rFonts w:ascii="Times New Roman" w:eastAsia="Times New Roman" w:hAnsi="Times New Roman" w:cs="Times New Roman"/>
      <w:b/>
      <w:bCs/>
      <w:sz w:val="27"/>
      <w:szCs w:val="27"/>
    </w:rPr>
  </w:style>
  <w:style w:type="character" w:styleId="a3">
    <w:name w:val="Hyperlink"/>
    <w:basedOn w:val="a0"/>
    <w:uiPriority w:val="99"/>
    <w:semiHidden/>
    <w:unhideWhenUsed/>
    <w:rsid w:val="00BB774F"/>
    <w:rPr>
      <w:color w:val="0000FF"/>
      <w:u w:val="single"/>
    </w:rPr>
  </w:style>
  <w:style w:type="paragraph" w:styleId="a4">
    <w:name w:val="Normal (Web)"/>
    <w:basedOn w:val="a"/>
    <w:uiPriority w:val="99"/>
    <w:semiHidden/>
    <w:unhideWhenUsed/>
    <w:rsid w:val="00BB7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B774F"/>
  </w:style>
  <w:style w:type="paragraph" w:styleId="HTML">
    <w:name w:val="HTML Preformatted"/>
    <w:basedOn w:val="a"/>
    <w:link w:val="HTML0"/>
    <w:uiPriority w:val="99"/>
    <w:semiHidden/>
    <w:unhideWhenUsed/>
    <w:rsid w:val="00BB7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B774F"/>
    <w:rPr>
      <w:rFonts w:ascii="Courier New" w:eastAsia="Times New Roman" w:hAnsi="Courier New" w:cs="Courier New"/>
      <w:sz w:val="20"/>
      <w:szCs w:val="20"/>
    </w:rPr>
  </w:style>
  <w:style w:type="paragraph" w:styleId="a5">
    <w:name w:val="Balloon Text"/>
    <w:basedOn w:val="a"/>
    <w:link w:val="a6"/>
    <w:uiPriority w:val="99"/>
    <w:semiHidden/>
    <w:unhideWhenUsed/>
    <w:rsid w:val="00BB774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7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973847">
      <w:bodyDiv w:val="1"/>
      <w:marLeft w:val="0"/>
      <w:marRight w:val="0"/>
      <w:marTop w:val="0"/>
      <w:marBottom w:val="0"/>
      <w:divBdr>
        <w:top w:val="none" w:sz="0" w:space="0" w:color="auto"/>
        <w:left w:val="none" w:sz="0" w:space="0" w:color="auto"/>
        <w:bottom w:val="none" w:sz="0" w:space="0" w:color="auto"/>
        <w:right w:val="none" w:sz="0" w:space="0" w:color="auto"/>
      </w:divBdr>
      <w:divsChild>
        <w:div w:id="1374422134">
          <w:marLeft w:val="0"/>
          <w:marRight w:val="105"/>
          <w:marTop w:val="0"/>
          <w:marBottom w:val="0"/>
          <w:divBdr>
            <w:top w:val="none" w:sz="0" w:space="0" w:color="auto"/>
            <w:left w:val="none" w:sz="0" w:space="0" w:color="auto"/>
            <w:bottom w:val="none" w:sz="0" w:space="0" w:color="auto"/>
            <w:right w:val="none" w:sz="0" w:space="0" w:color="auto"/>
          </w:divBdr>
        </w:div>
        <w:div w:id="1376002830">
          <w:marLeft w:val="225"/>
          <w:marRight w:val="225"/>
          <w:marTop w:val="150"/>
          <w:marBottom w:val="225"/>
          <w:divBdr>
            <w:top w:val="none" w:sz="0" w:space="0" w:color="auto"/>
            <w:left w:val="none" w:sz="0" w:space="0" w:color="auto"/>
            <w:bottom w:val="none" w:sz="0" w:space="0" w:color="auto"/>
            <w:right w:val="none" w:sz="0" w:space="0" w:color="auto"/>
          </w:divBdr>
          <w:divsChild>
            <w:div w:id="599139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dnix.org/fdisk-linux/" TargetMode="External"/><Relationship Id="rId3" Type="http://schemas.openxmlformats.org/officeDocument/2006/relationships/webSettings" Target="webSettings.xml"/><Relationship Id="rId7" Type="http://schemas.openxmlformats.org/officeDocument/2006/relationships/hyperlink" Target="http://www.oldnix.org/file-systems-disc-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ldnix.org/install-gentoo-linu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oldnix.org/install-archlinux/" TargetMode="External"/><Relationship Id="rId9" Type="http://schemas.openxmlformats.org/officeDocument/2006/relationships/hyperlink" Target="http://www.oldnix.org/iprout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2</cp:revision>
  <dcterms:created xsi:type="dcterms:W3CDTF">2016-04-26T09:57:00Z</dcterms:created>
  <dcterms:modified xsi:type="dcterms:W3CDTF">2016-04-26T09:57:00Z</dcterms:modified>
</cp:coreProperties>
</file>