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E3E" w:rsidRPr="00935E3E" w:rsidRDefault="00935E3E" w:rsidP="00935E3E">
      <w:pPr>
        <w:spacing w:before="150" w:after="150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62"/>
          <w:szCs w:val="62"/>
        </w:rPr>
      </w:pPr>
      <w:r w:rsidRPr="00935E3E">
        <w:rPr>
          <w:rFonts w:ascii="Arial" w:eastAsia="Times New Roman" w:hAnsi="Arial" w:cs="Arial"/>
          <w:b/>
          <w:bCs/>
          <w:color w:val="222222"/>
          <w:kern w:val="36"/>
          <w:sz w:val="62"/>
          <w:szCs w:val="62"/>
        </w:rPr>
        <w:t>Установка BlackArch, часть вторая: Установка Arch</w:t>
      </w:r>
    </w:p>
    <w:p w:rsidR="00935E3E" w:rsidRPr="00935E3E" w:rsidRDefault="00935E3E" w:rsidP="00935E3E">
      <w:pPr>
        <w:pBdr>
          <w:bottom w:val="single" w:sz="6" w:space="8" w:color="F1F1F1"/>
        </w:pBdr>
        <w:spacing w:after="0" w:line="240" w:lineRule="auto"/>
        <w:rPr>
          <w:rFonts w:ascii="Arial" w:eastAsia="Times New Roman" w:hAnsi="Arial" w:cs="Arial"/>
          <w:color w:val="999999"/>
          <w:sz w:val="17"/>
          <w:szCs w:val="17"/>
          <w:lang w:val="en-US"/>
        </w:rPr>
      </w:pPr>
      <w:r w:rsidRPr="00935E3E">
        <w:rPr>
          <w:rFonts w:ascii="Arial" w:eastAsia="Times New Roman" w:hAnsi="Arial" w:cs="Arial"/>
          <w:color w:val="999999"/>
          <w:sz w:val="17"/>
          <w:lang w:val="en-US"/>
        </w:rPr>
        <w:t>Updated on 20.01.2016 By </w:t>
      </w:r>
      <w:hyperlink r:id="rId5" w:tooltip="" w:history="1">
        <w:r w:rsidRPr="00935E3E">
          <w:rPr>
            <w:rFonts w:ascii="Arial" w:eastAsia="Times New Roman" w:hAnsi="Arial" w:cs="Arial"/>
            <w:color w:val="999999"/>
            <w:sz w:val="17"/>
            <w:u w:val="single"/>
            <w:lang w:val="en-US"/>
          </w:rPr>
          <w:t>Alexey</w:t>
        </w:r>
        <w:r w:rsidRPr="00935E3E">
          <w:rPr>
            <w:rFonts w:ascii="Arial" w:eastAsia="Times New Roman" w:hAnsi="Arial" w:cs="Arial"/>
            <w:color w:val="999999"/>
            <w:sz w:val="17"/>
            <w:lang w:val="en-US"/>
          </w:rPr>
          <w:t> </w:t>
        </w:r>
      </w:hyperlink>
      <w:hyperlink r:id="rId6" w:anchor="respond" w:history="1">
        <w:r w:rsidRPr="00935E3E">
          <w:rPr>
            <w:rFonts w:ascii="Arial" w:eastAsia="Times New Roman" w:hAnsi="Arial" w:cs="Arial"/>
            <w:color w:val="999999"/>
            <w:sz w:val="17"/>
            <w:u w:val="single"/>
            <w:lang w:val="en-US"/>
          </w:rPr>
          <w:t>Leave a comment</w:t>
        </w:r>
      </w:hyperlink>
    </w:p>
    <w:p w:rsidR="00935E3E" w:rsidRPr="00935E3E" w:rsidRDefault="00935E3E" w:rsidP="00935E3E">
      <w:pPr>
        <w:spacing w:after="0" w:line="480" w:lineRule="auto"/>
        <w:jc w:val="both"/>
        <w:rPr>
          <w:ins w:id="0" w:author="Unknown"/>
          <w:rFonts w:ascii="Arial" w:eastAsia="Times New Roman" w:hAnsi="Arial" w:cs="Arial"/>
          <w:sz w:val="21"/>
          <w:szCs w:val="21"/>
        </w:rPr>
      </w:pPr>
      <w:ins w:id="1" w:author="Unknown">
        <w:r w:rsidRPr="00935E3E">
          <w:rPr>
            <w:rFonts w:ascii="Arial" w:eastAsia="Times New Roman" w:hAnsi="Arial" w:cs="Arial"/>
            <w:i/>
            <w:iCs/>
            <w:sz w:val="21"/>
          </w:rPr>
          <w:t>Инструкция составлена из трёх источников:</w:t>
        </w:r>
      </w:ins>
    </w:p>
    <w:p w:rsidR="00935E3E" w:rsidRPr="00935E3E" w:rsidRDefault="00935E3E" w:rsidP="00935E3E">
      <w:pPr>
        <w:numPr>
          <w:ilvl w:val="0"/>
          <w:numId w:val="1"/>
        </w:numPr>
        <w:spacing w:after="0" w:line="480" w:lineRule="auto"/>
        <w:ind w:left="450" w:right="225"/>
        <w:jc w:val="both"/>
        <w:rPr>
          <w:ins w:id="2" w:author="Unknown"/>
          <w:rFonts w:ascii="Arial" w:eastAsia="Times New Roman" w:hAnsi="Arial" w:cs="Arial"/>
          <w:sz w:val="21"/>
          <w:szCs w:val="21"/>
        </w:rPr>
      </w:pPr>
      <w:ins w:id="3" w:author="Unknown">
        <w:r w:rsidRPr="00935E3E">
          <w:rPr>
            <w:rFonts w:ascii="Arial" w:eastAsia="Times New Roman" w:hAnsi="Arial" w:cs="Arial"/>
            <w:sz w:val="21"/>
            <w:szCs w:val="21"/>
          </w:rPr>
          <w:fldChar w:fldCharType="begin"/>
        </w:r>
        <w:r w:rsidRPr="00935E3E">
          <w:rPr>
            <w:rFonts w:ascii="Arial" w:eastAsia="Times New Roman" w:hAnsi="Arial" w:cs="Arial"/>
            <w:sz w:val="21"/>
            <w:szCs w:val="21"/>
          </w:rPr>
          <w:instrText xml:space="preserve"> HYPERLINK "https://blackarch.ru/?goto=5" \t "_blank" </w:instrText>
        </w:r>
        <w:r w:rsidRPr="00935E3E">
          <w:rPr>
            <w:rFonts w:ascii="Arial" w:eastAsia="Times New Roman" w:hAnsi="Arial" w:cs="Arial"/>
            <w:sz w:val="21"/>
            <w:szCs w:val="21"/>
          </w:rPr>
          <w:fldChar w:fldCharType="separate"/>
        </w:r>
        <w:r w:rsidRPr="00935E3E">
          <w:rPr>
            <w:rFonts w:ascii="Arial" w:eastAsia="Times New Roman" w:hAnsi="Arial" w:cs="Arial"/>
            <w:i/>
            <w:iCs/>
            <w:color w:val="1E8CBE"/>
            <w:sz w:val="21"/>
          </w:rPr>
          <w:t>http://learnaholic.me/2013/11/10/archlinux-virtualbox-install-notes/</w:t>
        </w:r>
        <w:r w:rsidRPr="00935E3E">
          <w:rPr>
            <w:rFonts w:ascii="Arial" w:eastAsia="Times New Roman" w:hAnsi="Arial" w:cs="Arial"/>
            <w:sz w:val="21"/>
            <w:szCs w:val="21"/>
          </w:rPr>
          <w:fldChar w:fldCharType="end"/>
        </w:r>
      </w:ins>
    </w:p>
    <w:p w:rsidR="00935E3E" w:rsidRPr="00935E3E" w:rsidRDefault="00935E3E" w:rsidP="00935E3E">
      <w:pPr>
        <w:numPr>
          <w:ilvl w:val="0"/>
          <w:numId w:val="1"/>
        </w:numPr>
        <w:spacing w:after="0" w:line="480" w:lineRule="auto"/>
        <w:ind w:left="450" w:right="225"/>
        <w:jc w:val="both"/>
        <w:rPr>
          <w:ins w:id="4" w:author="Unknown"/>
          <w:rFonts w:ascii="Arial" w:eastAsia="Times New Roman" w:hAnsi="Arial" w:cs="Arial"/>
          <w:sz w:val="21"/>
          <w:szCs w:val="21"/>
        </w:rPr>
      </w:pPr>
      <w:ins w:id="5" w:author="Unknown">
        <w:r w:rsidRPr="00935E3E">
          <w:rPr>
            <w:rFonts w:ascii="Arial" w:eastAsia="Times New Roman" w:hAnsi="Arial" w:cs="Arial"/>
            <w:sz w:val="21"/>
            <w:szCs w:val="21"/>
          </w:rPr>
          <w:fldChar w:fldCharType="begin"/>
        </w:r>
        <w:r w:rsidRPr="00935E3E">
          <w:rPr>
            <w:rFonts w:ascii="Arial" w:eastAsia="Times New Roman" w:hAnsi="Arial" w:cs="Arial"/>
            <w:sz w:val="21"/>
            <w:szCs w:val="21"/>
          </w:rPr>
          <w:instrText xml:space="preserve"> HYPERLINK "https://blackarch.ru/?goto=6" \t "_blank" </w:instrText>
        </w:r>
        <w:r w:rsidRPr="00935E3E">
          <w:rPr>
            <w:rFonts w:ascii="Arial" w:eastAsia="Times New Roman" w:hAnsi="Arial" w:cs="Arial"/>
            <w:sz w:val="21"/>
            <w:szCs w:val="21"/>
          </w:rPr>
          <w:fldChar w:fldCharType="separate"/>
        </w:r>
        <w:r w:rsidRPr="00935E3E">
          <w:rPr>
            <w:rFonts w:ascii="Arial" w:eastAsia="Times New Roman" w:hAnsi="Arial" w:cs="Arial"/>
            <w:i/>
            <w:iCs/>
            <w:color w:val="1E8CBE"/>
            <w:sz w:val="21"/>
          </w:rPr>
          <w:t>http://www.tecmint.com/arch-linux-installation-guide/</w:t>
        </w:r>
        <w:r w:rsidRPr="00935E3E">
          <w:rPr>
            <w:rFonts w:ascii="Arial" w:eastAsia="Times New Roman" w:hAnsi="Arial" w:cs="Arial"/>
            <w:sz w:val="21"/>
            <w:szCs w:val="21"/>
          </w:rPr>
          <w:fldChar w:fldCharType="end"/>
        </w:r>
      </w:ins>
    </w:p>
    <w:p w:rsidR="00935E3E" w:rsidRPr="00935E3E" w:rsidRDefault="00935E3E" w:rsidP="00935E3E">
      <w:pPr>
        <w:numPr>
          <w:ilvl w:val="0"/>
          <w:numId w:val="1"/>
        </w:numPr>
        <w:spacing w:after="0" w:line="480" w:lineRule="auto"/>
        <w:ind w:left="450" w:right="225"/>
        <w:jc w:val="both"/>
        <w:rPr>
          <w:ins w:id="6" w:author="Unknown"/>
          <w:rFonts w:ascii="Arial" w:eastAsia="Times New Roman" w:hAnsi="Arial" w:cs="Arial"/>
          <w:sz w:val="21"/>
          <w:szCs w:val="21"/>
        </w:rPr>
      </w:pPr>
      <w:ins w:id="7" w:author="Unknown">
        <w:r w:rsidRPr="00935E3E">
          <w:rPr>
            <w:rFonts w:ascii="Arial" w:eastAsia="Times New Roman" w:hAnsi="Arial" w:cs="Arial"/>
            <w:sz w:val="21"/>
            <w:szCs w:val="21"/>
          </w:rPr>
          <w:fldChar w:fldCharType="begin"/>
        </w:r>
        <w:r w:rsidRPr="00935E3E">
          <w:rPr>
            <w:rFonts w:ascii="Arial" w:eastAsia="Times New Roman" w:hAnsi="Arial" w:cs="Arial"/>
            <w:sz w:val="21"/>
            <w:szCs w:val="21"/>
          </w:rPr>
          <w:instrText xml:space="preserve"> HYPERLINK "https://blackarch.ru/?goto=7" \t "_blank" </w:instrText>
        </w:r>
        <w:r w:rsidRPr="00935E3E">
          <w:rPr>
            <w:rFonts w:ascii="Arial" w:eastAsia="Times New Roman" w:hAnsi="Arial" w:cs="Arial"/>
            <w:sz w:val="21"/>
            <w:szCs w:val="21"/>
          </w:rPr>
          <w:fldChar w:fldCharType="separate"/>
        </w:r>
        <w:r w:rsidRPr="00935E3E">
          <w:rPr>
            <w:rFonts w:ascii="Arial" w:eastAsia="Times New Roman" w:hAnsi="Arial" w:cs="Arial"/>
            <w:i/>
            <w:iCs/>
            <w:color w:val="1E8CBE"/>
            <w:sz w:val="21"/>
          </w:rPr>
          <w:t>http://jorisvandijk.com/2014/installing-arch-on-a-uefi-gpt-system/</w:t>
        </w:r>
        <w:r w:rsidRPr="00935E3E">
          <w:rPr>
            <w:rFonts w:ascii="Arial" w:eastAsia="Times New Roman" w:hAnsi="Arial" w:cs="Arial"/>
            <w:sz w:val="21"/>
            <w:szCs w:val="21"/>
          </w:rPr>
          <w:fldChar w:fldCharType="end"/>
        </w:r>
      </w:ins>
    </w:p>
    <w:p w:rsidR="00935E3E" w:rsidRPr="00935E3E" w:rsidRDefault="00935E3E" w:rsidP="00935E3E">
      <w:pPr>
        <w:spacing w:after="0" w:line="480" w:lineRule="auto"/>
        <w:jc w:val="both"/>
        <w:rPr>
          <w:ins w:id="8" w:author="Unknown"/>
          <w:rFonts w:ascii="Arial" w:eastAsia="Times New Roman" w:hAnsi="Arial" w:cs="Arial"/>
          <w:sz w:val="21"/>
          <w:szCs w:val="21"/>
        </w:rPr>
      </w:pPr>
      <w:ins w:id="9" w:author="Unknown">
        <w:r w:rsidRPr="00935E3E">
          <w:rPr>
            <w:rFonts w:ascii="Arial" w:eastAsia="Times New Roman" w:hAnsi="Arial" w:cs="Arial"/>
            <w:sz w:val="21"/>
            <w:szCs w:val="21"/>
          </w:rPr>
          <w:t>Здесь будет показана установка</w:t>
        </w:r>
        <w:r w:rsidRPr="00935E3E">
          <w:rPr>
            <w:rFonts w:ascii="Arial" w:eastAsia="Times New Roman" w:hAnsi="Arial" w:cs="Arial"/>
            <w:sz w:val="21"/>
          </w:rPr>
          <w:t> </w:t>
        </w:r>
        <w:r w:rsidRPr="00935E3E">
          <w:rPr>
            <w:rFonts w:ascii="Arial" w:eastAsia="Times New Roman" w:hAnsi="Arial" w:cs="Arial"/>
            <w:sz w:val="21"/>
            <w:szCs w:val="21"/>
          </w:rPr>
          <w:t>с использованием интерфейса EFI вместо GRUB. Это связано с тем, что в некоторых ситуациях возникает критическая ошибка при загрузке Arch (BlackArch) в VirtualBox при использовании GRUB. Поэтому если вы устанавливаете в VirtualBox, то убедитесь, что у вас установлена галочка для опции «Включить EFI (только специальные ОС)».</w:t>
        </w:r>
      </w:ins>
    </w:p>
    <w:p w:rsidR="00935E3E" w:rsidRPr="00935E3E" w:rsidRDefault="00935E3E" w:rsidP="00935E3E">
      <w:pPr>
        <w:spacing w:after="0" w:line="480" w:lineRule="auto"/>
        <w:jc w:val="both"/>
        <w:rPr>
          <w:ins w:id="10" w:author="Unknown"/>
          <w:rFonts w:ascii="Arial" w:eastAsia="Times New Roman" w:hAnsi="Arial" w:cs="Arial"/>
          <w:sz w:val="21"/>
          <w:szCs w:val="21"/>
        </w:rPr>
      </w:pPr>
      <w:ins w:id="11" w:author="Unknown">
        <w:r w:rsidRPr="00935E3E">
          <w:rPr>
            <w:rFonts w:ascii="Arial" w:eastAsia="Times New Roman" w:hAnsi="Arial" w:cs="Arial"/>
            <w:sz w:val="21"/>
            <w:szCs w:val="21"/>
          </w:rPr>
          <w:t>Загрузка с диска с EFI занимает некоторое время (до полутора минут), при этом на экране ничего не отображается - не беспокойтесь, просто дождитесь завершения.</w:t>
        </w:r>
      </w:ins>
    </w:p>
    <w:p w:rsidR="00935E3E" w:rsidRPr="00935E3E" w:rsidRDefault="00935E3E" w:rsidP="00935E3E">
      <w:pPr>
        <w:spacing w:after="0" w:line="480" w:lineRule="auto"/>
        <w:jc w:val="both"/>
        <w:rPr>
          <w:ins w:id="12" w:author="Unknown"/>
          <w:rFonts w:ascii="Arial" w:eastAsia="Times New Roman" w:hAnsi="Arial" w:cs="Arial"/>
          <w:sz w:val="21"/>
          <w:szCs w:val="21"/>
        </w:rPr>
      </w:pPr>
      <w:ins w:id="13" w:author="Unknown">
        <w:r w:rsidRPr="00935E3E">
          <w:rPr>
            <w:rFonts w:ascii="Arial" w:eastAsia="Times New Roman" w:hAnsi="Arial" w:cs="Arial"/>
            <w:b/>
            <w:bCs/>
            <w:sz w:val="21"/>
          </w:rPr>
          <w:t>Важно: это уже упоминалось, но подчеркну ещё раз - без Интернета ничего не установится, у вас обязательно должно быть подключение.</w:t>
        </w:r>
      </w:ins>
    </w:p>
    <w:p w:rsidR="00935E3E" w:rsidRPr="00935E3E" w:rsidRDefault="00935E3E" w:rsidP="00935E3E">
      <w:pPr>
        <w:spacing w:after="0" w:line="240" w:lineRule="auto"/>
        <w:jc w:val="both"/>
        <w:outlineLvl w:val="1"/>
        <w:rPr>
          <w:ins w:id="14" w:author="Unknown"/>
          <w:rFonts w:ascii="Arial" w:eastAsia="Times New Roman" w:hAnsi="Arial" w:cs="Arial"/>
          <w:b/>
          <w:bCs/>
          <w:color w:val="222222"/>
          <w:sz w:val="39"/>
          <w:szCs w:val="39"/>
        </w:rPr>
      </w:pPr>
      <w:ins w:id="15" w:author="Unknown">
        <w:r w:rsidRPr="00935E3E">
          <w:rPr>
            <w:rFonts w:ascii="Arial" w:eastAsia="Times New Roman" w:hAnsi="Arial" w:cs="Arial"/>
            <w:b/>
            <w:bCs/>
            <w:color w:val="222222"/>
            <w:sz w:val="39"/>
            <w:szCs w:val="39"/>
          </w:rPr>
          <w:t>Разметка диска</w:t>
        </w:r>
      </w:ins>
    </w:p>
    <w:p w:rsidR="00935E3E" w:rsidRPr="00935E3E" w:rsidRDefault="00935E3E" w:rsidP="00935E3E">
      <w:pPr>
        <w:spacing w:after="0" w:line="480" w:lineRule="auto"/>
        <w:jc w:val="both"/>
        <w:rPr>
          <w:ins w:id="16" w:author="Unknown"/>
          <w:rFonts w:ascii="Arial" w:eastAsia="Times New Roman" w:hAnsi="Arial" w:cs="Arial"/>
          <w:sz w:val="21"/>
          <w:szCs w:val="21"/>
        </w:rPr>
      </w:pPr>
      <w:ins w:id="17" w:author="Unknown">
        <w:r w:rsidRPr="00935E3E">
          <w:rPr>
            <w:rFonts w:ascii="Arial" w:eastAsia="Times New Roman" w:hAnsi="Arial" w:cs="Arial"/>
            <w:sz w:val="21"/>
            <w:szCs w:val="21"/>
          </w:rPr>
          <w:t>Скачайте LIVE-образ Arch (только с официального сайта!):</w:t>
        </w:r>
        <w:r w:rsidRPr="00935E3E">
          <w:rPr>
            <w:rFonts w:ascii="Arial" w:eastAsia="Times New Roman" w:hAnsi="Arial" w:cs="Arial"/>
            <w:sz w:val="21"/>
          </w:rPr>
          <w:t> </w:t>
        </w:r>
        <w:r w:rsidRPr="00935E3E">
          <w:rPr>
            <w:rFonts w:ascii="Arial" w:eastAsia="Times New Roman" w:hAnsi="Arial" w:cs="Arial"/>
            <w:sz w:val="21"/>
            <w:szCs w:val="21"/>
          </w:rPr>
          <w:fldChar w:fldCharType="begin"/>
        </w:r>
        <w:r w:rsidRPr="00935E3E">
          <w:rPr>
            <w:rFonts w:ascii="Arial" w:eastAsia="Times New Roman" w:hAnsi="Arial" w:cs="Arial"/>
            <w:sz w:val="21"/>
            <w:szCs w:val="21"/>
          </w:rPr>
          <w:instrText xml:space="preserve"> HYPERLINK "https://blackarch.ru/?goto=2" \t "_blank" </w:instrText>
        </w:r>
        <w:r w:rsidRPr="00935E3E">
          <w:rPr>
            <w:rFonts w:ascii="Arial" w:eastAsia="Times New Roman" w:hAnsi="Arial" w:cs="Arial"/>
            <w:sz w:val="21"/>
            <w:szCs w:val="21"/>
          </w:rPr>
          <w:fldChar w:fldCharType="separate"/>
        </w:r>
        <w:r w:rsidRPr="00935E3E">
          <w:rPr>
            <w:rFonts w:ascii="Arial" w:eastAsia="Times New Roman" w:hAnsi="Arial" w:cs="Arial"/>
            <w:color w:val="1E8CBE"/>
            <w:sz w:val="21"/>
            <w:u w:val="single"/>
          </w:rPr>
          <w:t>https://www.archlinux.org/download/</w:t>
        </w:r>
        <w:r w:rsidRPr="00935E3E">
          <w:rPr>
            <w:rFonts w:ascii="Arial" w:eastAsia="Times New Roman" w:hAnsi="Arial" w:cs="Arial"/>
            <w:sz w:val="21"/>
            <w:szCs w:val="21"/>
          </w:rPr>
          <w:fldChar w:fldCharType="end"/>
        </w:r>
      </w:ins>
    </w:p>
    <w:p w:rsidR="00935E3E" w:rsidRPr="00935E3E" w:rsidRDefault="00935E3E" w:rsidP="00935E3E">
      <w:pPr>
        <w:spacing w:after="0" w:line="480" w:lineRule="auto"/>
        <w:jc w:val="both"/>
        <w:rPr>
          <w:ins w:id="18" w:author="Unknown"/>
          <w:rFonts w:ascii="Arial" w:eastAsia="Times New Roman" w:hAnsi="Arial" w:cs="Arial"/>
          <w:sz w:val="21"/>
          <w:szCs w:val="21"/>
        </w:rPr>
      </w:pPr>
      <w:ins w:id="19" w:author="Unknown">
        <w:r w:rsidRPr="00935E3E">
          <w:rPr>
            <w:rFonts w:ascii="Arial" w:eastAsia="Times New Roman" w:hAnsi="Arial" w:cs="Arial"/>
            <w:sz w:val="21"/>
            <w:szCs w:val="21"/>
          </w:rPr>
          <w:t>Загрузитесь с него, выберите вариант, соответствующий битности вашего процессора:</w:t>
        </w:r>
      </w:ins>
    </w:p>
    <w:p w:rsidR="00935E3E" w:rsidRPr="00935E3E" w:rsidRDefault="00935E3E" w:rsidP="00935E3E">
      <w:pPr>
        <w:spacing w:after="0" w:line="480" w:lineRule="auto"/>
        <w:jc w:val="both"/>
        <w:rPr>
          <w:ins w:id="20" w:author="Unknown"/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sz w:val="21"/>
          <w:szCs w:val="21"/>
        </w:rPr>
        <w:lastRenderedPageBreak/>
        <w:drawing>
          <wp:inline distT="0" distB="0" distL="0" distR="0">
            <wp:extent cx="6086475" cy="4562475"/>
            <wp:effectExtent l="19050" t="0" r="9525" b="0"/>
            <wp:docPr id="1" name="Рисунок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E3E" w:rsidRPr="00935E3E" w:rsidRDefault="00935E3E" w:rsidP="00935E3E">
      <w:pPr>
        <w:spacing w:after="0" w:line="480" w:lineRule="auto"/>
        <w:jc w:val="both"/>
        <w:rPr>
          <w:ins w:id="21" w:author="Unknown"/>
          <w:rFonts w:ascii="Arial" w:eastAsia="Times New Roman" w:hAnsi="Arial" w:cs="Arial"/>
          <w:sz w:val="21"/>
          <w:szCs w:val="21"/>
        </w:rPr>
      </w:pPr>
      <w:ins w:id="22" w:author="Unknown">
        <w:r w:rsidRPr="00935E3E">
          <w:rPr>
            <w:rFonts w:ascii="Arial" w:eastAsia="Times New Roman" w:hAnsi="Arial" w:cs="Arial"/>
            <w:sz w:val="21"/>
            <w:szCs w:val="21"/>
          </w:rPr>
          <w:t>Логин и пароль вводить не нужно, поскольку будет произведён автоматический вход:</w:t>
        </w:r>
      </w:ins>
    </w:p>
    <w:p w:rsidR="00935E3E" w:rsidRPr="00935E3E" w:rsidRDefault="00935E3E" w:rsidP="00935E3E">
      <w:pPr>
        <w:spacing w:after="0" w:line="480" w:lineRule="auto"/>
        <w:jc w:val="both"/>
        <w:rPr>
          <w:ins w:id="23" w:author="Unknown"/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>
            <wp:extent cx="6858000" cy="3810000"/>
            <wp:effectExtent l="19050" t="0" r="0" b="0"/>
            <wp:docPr id="2" name="Рисунок 2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E3E" w:rsidRPr="00935E3E" w:rsidRDefault="00935E3E" w:rsidP="00935E3E">
      <w:pPr>
        <w:spacing w:after="0" w:line="480" w:lineRule="auto"/>
        <w:jc w:val="both"/>
        <w:rPr>
          <w:ins w:id="24" w:author="Unknown"/>
          <w:rFonts w:ascii="Arial" w:eastAsia="Times New Roman" w:hAnsi="Arial" w:cs="Arial"/>
          <w:sz w:val="21"/>
          <w:szCs w:val="21"/>
        </w:rPr>
      </w:pPr>
      <w:ins w:id="25" w:author="Unknown">
        <w:r w:rsidRPr="00935E3E">
          <w:rPr>
            <w:rFonts w:ascii="Arial" w:eastAsia="Times New Roman" w:hAnsi="Arial" w:cs="Arial"/>
            <w:sz w:val="21"/>
            <w:szCs w:val="21"/>
          </w:rPr>
          <w:t>Проверим, какие диски имеются на компьютере: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935E3E" w:rsidRPr="00935E3E" w:rsidTr="00935E3E">
        <w:tc>
          <w:tcPr>
            <w:tcW w:w="0" w:type="auto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0650" w:type="dxa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Courier New" w:eastAsia="Times New Roman" w:hAnsi="Courier New" w:cs="Courier New"/>
                <w:sz w:val="20"/>
              </w:rPr>
              <w:t>fdisk</w:t>
            </w: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5E3E">
              <w:rPr>
                <w:rFonts w:ascii="Courier New" w:eastAsia="Times New Roman" w:hAnsi="Courier New" w:cs="Courier New"/>
                <w:sz w:val="20"/>
              </w:rPr>
              <w:t>-l</w:t>
            </w:r>
          </w:p>
        </w:tc>
      </w:tr>
    </w:tbl>
    <w:p w:rsidR="00935E3E" w:rsidRPr="00935E3E" w:rsidRDefault="00935E3E" w:rsidP="00935E3E">
      <w:pPr>
        <w:spacing w:after="0" w:line="480" w:lineRule="auto"/>
        <w:jc w:val="both"/>
        <w:rPr>
          <w:ins w:id="26" w:author="Unknown"/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>
            <wp:extent cx="6867525" cy="1962150"/>
            <wp:effectExtent l="19050" t="0" r="9525" b="0"/>
            <wp:docPr id="3" name="Рисунок 3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E3E" w:rsidRPr="00935E3E" w:rsidRDefault="00935E3E" w:rsidP="00935E3E">
      <w:pPr>
        <w:spacing w:after="0" w:line="480" w:lineRule="auto"/>
        <w:jc w:val="both"/>
        <w:rPr>
          <w:ins w:id="27" w:author="Unknown"/>
          <w:rFonts w:ascii="Arial" w:eastAsia="Times New Roman" w:hAnsi="Arial" w:cs="Arial"/>
          <w:sz w:val="21"/>
          <w:szCs w:val="21"/>
        </w:rPr>
      </w:pPr>
      <w:ins w:id="28" w:author="Unknown">
        <w:r w:rsidRPr="00935E3E">
          <w:rPr>
            <w:rFonts w:ascii="Arial" w:eastAsia="Times New Roman" w:hAnsi="Arial" w:cs="Arial"/>
            <w:sz w:val="21"/>
            <w:szCs w:val="21"/>
          </w:rPr>
          <w:t>В моём случае один диск (другой - это образ CD) под названием</w:t>
        </w:r>
        <w:r w:rsidRPr="00935E3E">
          <w:rPr>
            <w:rFonts w:ascii="Arial" w:eastAsia="Times New Roman" w:hAnsi="Arial" w:cs="Arial"/>
            <w:sz w:val="21"/>
          </w:rPr>
          <w:t> </w:t>
        </w:r>
        <w:r w:rsidRPr="00935E3E">
          <w:rPr>
            <w:rFonts w:ascii="Arial" w:eastAsia="Times New Roman" w:hAnsi="Arial" w:cs="Arial"/>
            <w:b/>
            <w:bCs/>
            <w:sz w:val="21"/>
          </w:rPr>
          <w:t>/dev/sda</w:t>
        </w:r>
      </w:ins>
    </w:p>
    <w:p w:rsidR="00935E3E" w:rsidRPr="00935E3E" w:rsidRDefault="00935E3E" w:rsidP="00935E3E">
      <w:pPr>
        <w:spacing w:after="0" w:line="480" w:lineRule="auto"/>
        <w:jc w:val="both"/>
        <w:rPr>
          <w:ins w:id="29" w:author="Unknown"/>
          <w:rFonts w:ascii="Arial" w:eastAsia="Times New Roman" w:hAnsi="Arial" w:cs="Arial"/>
          <w:sz w:val="21"/>
          <w:szCs w:val="21"/>
        </w:rPr>
      </w:pPr>
      <w:ins w:id="30" w:author="Unknown">
        <w:r w:rsidRPr="00935E3E">
          <w:rPr>
            <w:rFonts w:ascii="Arial" w:eastAsia="Times New Roman" w:hAnsi="Arial" w:cs="Arial"/>
            <w:sz w:val="21"/>
            <w:szCs w:val="21"/>
          </w:rPr>
          <w:t>Нам нужно разбить этот диск на разделы. Могут быть варианты (сколько разделов и прочее, делать ли файл подкачки, выделять ли отдельный раздел для загрузчика), я предлагаю сделать следующие области:</w:t>
        </w:r>
      </w:ins>
    </w:p>
    <w:p w:rsidR="00935E3E" w:rsidRPr="00935E3E" w:rsidRDefault="00935E3E" w:rsidP="00935E3E">
      <w:pPr>
        <w:numPr>
          <w:ilvl w:val="0"/>
          <w:numId w:val="2"/>
        </w:numPr>
        <w:spacing w:after="0" w:line="480" w:lineRule="auto"/>
        <w:ind w:left="450" w:right="225"/>
        <w:jc w:val="both"/>
        <w:rPr>
          <w:ins w:id="31" w:author="Unknown"/>
          <w:rFonts w:ascii="Arial" w:eastAsia="Times New Roman" w:hAnsi="Arial" w:cs="Arial"/>
          <w:sz w:val="21"/>
          <w:szCs w:val="21"/>
        </w:rPr>
      </w:pPr>
      <w:ins w:id="32" w:author="Unknown">
        <w:r w:rsidRPr="00935E3E">
          <w:rPr>
            <w:rFonts w:ascii="Arial" w:eastAsia="Times New Roman" w:hAnsi="Arial" w:cs="Arial"/>
            <w:sz w:val="21"/>
            <w:szCs w:val="21"/>
          </w:rPr>
          <w:t>Загрузочная область (/dev/sda1) размером 200 мегабайт, отформатированная в fat32.</w:t>
        </w:r>
      </w:ins>
    </w:p>
    <w:p w:rsidR="00935E3E" w:rsidRPr="00935E3E" w:rsidRDefault="00935E3E" w:rsidP="00935E3E">
      <w:pPr>
        <w:numPr>
          <w:ilvl w:val="0"/>
          <w:numId w:val="2"/>
        </w:numPr>
        <w:spacing w:after="0" w:line="480" w:lineRule="auto"/>
        <w:ind w:left="450" w:right="225"/>
        <w:jc w:val="both"/>
        <w:rPr>
          <w:ins w:id="33" w:author="Unknown"/>
          <w:rFonts w:ascii="Arial" w:eastAsia="Times New Roman" w:hAnsi="Arial" w:cs="Arial"/>
          <w:sz w:val="21"/>
          <w:szCs w:val="21"/>
        </w:rPr>
      </w:pPr>
      <w:ins w:id="34" w:author="Unknown">
        <w:r w:rsidRPr="00935E3E">
          <w:rPr>
            <w:rFonts w:ascii="Arial" w:eastAsia="Times New Roman" w:hAnsi="Arial" w:cs="Arial"/>
            <w:sz w:val="21"/>
            <w:szCs w:val="21"/>
          </w:rPr>
          <w:t>Раздел подкачки (/dev/sda2) размером 4 гигабайта, Swap On.</w:t>
        </w:r>
      </w:ins>
    </w:p>
    <w:p w:rsidR="00935E3E" w:rsidRPr="00935E3E" w:rsidRDefault="00935E3E" w:rsidP="00935E3E">
      <w:pPr>
        <w:numPr>
          <w:ilvl w:val="0"/>
          <w:numId w:val="2"/>
        </w:numPr>
        <w:spacing w:after="0" w:line="480" w:lineRule="auto"/>
        <w:ind w:left="450" w:right="225"/>
        <w:jc w:val="both"/>
        <w:rPr>
          <w:ins w:id="35" w:author="Unknown"/>
          <w:rFonts w:ascii="Arial" w:eastAsia="Times New Roman" w:hAnsi="Arial" w:cs="Arial"/>
          <w:sz w:val="21"/>
          <w:szCs w:val="21"/>
        </w:rPr>
      </w:pPr>
      <w:ins w:id="36" w:author="Unknown">
        <w:r w:rsidRPr="00935E3E">
          <w:rPr>
            <w:rFonts w:ascii="Arial" w:eastAsia="Times New Roman" w:hAnsi="Arial" w:cs="Arial"/>
            <w:sz w:val="21"/>
            <w:szCs w:val="21"/>
          </w:rPr>
          <w:t xml:space="preserve">Корневой раздел (/dev/sda3) размером на весь оставшийся </w:t>
        </w:r>
        <w:proofErr w:type="gramStart"/>
        <w:r w:rsidRPr="00935E3E">
          <w:rPr>
            <w:rFonts w:ascii="Arial" w:eastAsia="Times New Roman" w:hAnsi="Arial" w:cs="Arial"/>
            <w:sz w:val="21"/>
            <w:szCs w:val="21"/>
          </w:rPr>
          <w:t>диск</w:t>
        </w:r>
        <w:proofErr w:type="gramEnd"/>
        <w:r w:rsidRPr="00935E3E">
          <w:rPr>
            <w:rFonts w:ascii="Arial" w:eastAsia="Times New Roman" w:hAnsi="Arial" w:cs="Arial"/>
            <w:sz w:val="21"/>
            <w:szCs w:val="21"/>
          </w:rPr>
          <w:t> отформатированный в ext4.</w:t>
        </w:r>
      </w:ins>
    </w:p>
    <w:p w:rsidR="00935E3E" w:rsidRPr="00935E3E" w:rsidRDefault="00935E3E" w:rsidP="00935E3E">
      <w:pPr>
        <w:spacing w:after="0" w:line="480" w:lineRule="auto"/>
        <w:jc w:val="both"/>
        <w:rPr>
          <w:ins w:id="37" w:author="Unknown"/>
          <w:rFonts w:ascii="Arial" w:eastAsia="Times New Roman" w:hAnsi="Arial" w:cs="Arial"/>
          <w:sz w:val="21"/>
          <w:szCs w:val="21"/>
        </w:rPr>
      </w:pPr>
      <w:ins w:id="38" w:author="Unknown">
        <w:r w:rsidRPr="00935E3E">
          <w:rPr>
            <w:rFonts w:ascii="Arial" w:eastAsia="Times New Roman" w:hAnsi="Arial" w:cs="Arial"/>
            <w:sz w:val="21"/>
            <w:szCs w:val="21"/>
          </w:rPr>
          <w:t>Это можно сделать разными программами, я для себя выбираю</w:t>
        </w:r>
        <w:r w:rsidRPr="00935E3E">
          <w:rPr>
            <w:rFonts w:ascii="Arial" w:eastAsia="Times New Roman" w:hAnsi="Arial" w:cs="Arial"/>
            <w:sz w:val="21"/>
          </w:rPr>
          <w:t> </w:t>
        </w:r>
        <w:r w:rsidRPr="00935E3E">
          <w:rPr>
            <w:rFonts w:ascii="Arial" w:eastAsia="Times New Roman" w:hAnsi="Arial" w:cs="Arial"/>
            <w:b/>
            <w:bCs/>
            <w:sz w:val="21"/>
          </w:rPr>
          <w:t>cfdisk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935E3E" w:rsidRPr="00935E3E" w:rsidTr="00935E3E">
        <w:tc>
          <w:tcPr>
            <w:tcW w:w="0" w:type="auto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0" w:type="dxa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Courier New" w:eastAsia="Times New Roman" w:hAnsi="Courier New" w:cs="Courier New"/>
                <w:sz w:val="20"/>
              </w:rPr>
              <w:t>cfdisk</w:t>
            </w: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5E3E">
              <w:rPr>
                <w:rFonts w:ascii="Courier New" w:eastAsia="Times New Roman" w:hAnsi="Courier New" w:cs="Courier New"/>
                <w:sz w:val="20"/>
              </w:rPr>
              <w:t>/dev/sda</w:t>
            </w:r>
          </w:p>
        </w:tc>
      </w:tr>
    </w:tbl>
    <w:p w:rsidR="00935E3E" w:rsidRPr="00935E3E" w:rsidRDefault="00935E3E" w:rsidP="00935E3E">
      <w:pPr>
        <w:spacing w:after="0" w:line="480" w:lineRule="auto"/>
        <w:jc w:val="both"/>
        <w:rPr>
          <w:ins w:id="39" w:author="Unknown"/>
          <w:rFonts w:ascii="Arial" w:eastAsia="Times New Roman" w:hAnsi="Arial" w:cs="Arial"/>
          <w:sz w:val="21"/>
          <w:szCs w:val="21"/>
        </w:rPr>
      </w:pPr>
      <w:ins w:id="40" w:author="Unknown">
        <w:r w:rsidRPr="00935E3E">
          <w:rPr>
            <w:rFonts w:ascii="Arial" w:eastAsia="Times New Roman" w:hAnsi="Arial" w:cs="Arial"/>
            <w:sz w:val="21"/>
            <w:szCs w:val="21"/>
          </w:rPr>
          <w:t>Выбираем</w:t>
        </w:r>
        <w:r w:rsidRPr="00935E3E">
          <w:rPr>
            <w:rFonts w:ascii="Arial" w:eastAsia="Times New Roman" w:hAnsi="Arial" w:cs="Arial"/>
            <w:sz w:val="21"/>
          </w:rPr>
          <w:t> </w:t>
        </w:r>
        <w:r w:rsidRPr="00935E3E">
          <w:rPr>
            <w:rFonts w:ascii="Arial" w:eastAsia="Times New Roman" w:hAnsi="Arial" w:cs="Arial"/>
            <w:b/>
            <w:bCs/>
            <w:sz w:val="21"/>
          </w:rPr>
          <w:t>gpt</w:t>
        </w:r>
        <w:r w:rsidRPr="00935E3E">
          <w:rPr>
            <w:rFonts w:ascii="Arial" w:eastAsia="Times New Roman" w:hAnsi="Arial" w:cs="Arial"/>
            <w:sz w:val="21"/>
            <w:szCs w:val="21"/>
          </w:rPr>
          <w:t>:</w:t>
        </w:r>
      </w:ins>
    </w:p>
    <w:p w:rsidR="00935E3E" w:rsidRPr="00935E3E" w:rsidRDefault="00935E3E" w:rsidP="00935E3E">
      <w:pPr>
        <w:spacing w:after="0" w:line="480" w:lineRule="auto"/>
        <w:jc w:val="both"/>
        <w:rPr>
          <w:ins w:id="41" w:author="Unknown"/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sz w:val="21"/>
          <w:szCs w:val="21"/>
        </w:rPr>
        <w:lastRenderedPageBreak/>
        <w:drawing>
          <wp:inline distT="0" distB="0" distL="0" distR="0">
            <wp:extent cx="6886575" cy="3819525"/>
            <wp:effectExtent l="19050" t="0" r="9525" b="0"/>
            <wp:docPr id="4" name="Рисунок 4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E3E" w:rsidRPr="00935E3E" w:rsidRDefault="00935E3E" w:rsidP="00935E3E">
      <w:pPr>
        <w:spacing w:after="0" w:line="480" w:lineRule="auto"/>
        <w:jc w:val="both"/>
        <w:rPr>
          <w:ins w:id="42" w:author="Unknown"/>
          <w:rFonts w:ascii="Arial" w:eastAsia="Times New Roman" w:hAnsi="Arial" w:cs="Arial"/>
          <w:sz w:val="21"/>
          <w:szCs w:val="21"/>
        </w:rPr>
      </w:pPr>
      <w:ins w:id="43" w:author="Unknown">
        <w:r w:rsidRPr="00935E3E">
          <w:rPr>
            <w:rFonts w:ascii="Arial" w:eastAsia="Times New Roman" w:hAnsi="Arial" w:cs="Arial"/>
            <w:sz w:val="21"/>
            <w:szCs w:val="21"/>
          </w:rPr>
          <w:t>Теперь нажимаем</w:t>
        </w:r>
        <w:r w:rsidRPr="00935E3E">
          <w:rPr>
            <w:rFonts w:ascii="Arial" w:eastAsia="Times New Roman" w:hAnsi="Arial" w:cs="Arial"/>
            <w:sz w:val="21"/>
          </w:rPr>
          <w:t> </w:t>
        </w:r>
        <w:r w:rsidRPr="00935E3E">
          <w:rPr>
            <w:rFonts w:ascii="Arial" w:eastAsia="Times New Roman" w:hAnsi="Arial" w:cs="Arial"/>
            <w:b/>
            <w:bCs/>
            <w:sz w:val="21"/>
          </w:rPr>
          <w:t>New</w:t>
        </w:r>
        <w:r w:rsidRPr="00935E3E">
          <w:rPr>
            <w:rFonts w:ascii="Arial" w:eastAsia="Times New Roman" w:hAnsi="Arial" w:cs="Arial"/>
            <w:sz w:val="21"/>
            <w:szCs w:val="21"/>
          </w:rPr>
          <w:t>:</w:t>
        </w:r>
      </w:ins>
    </w:p>
    <w:p w:rsidR="00935E3E" w:rsidRPr="00935E3E" w:rsidRDefault="00935E3E" w:rsidP="00935E3E">
      <w:pPr>
        <w:spacing w:after="0" w:line="480" w:lineRule="auto"/>
        <w:jc w:val="both"/>
        <w:rPr>
          <w:ins w:id="44" w:author="Unknown"/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>
            <wp:extent cx="6838950" cy="3810000"/>
            <wp:effectExtent l="19050" t="0" r="0" b="0"/>
            <wp:docPr id="5" name="Рисунок 5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E3E" w:rsidRPr="00935E3E" w:rsidRDefault="00935E3E" w:rsidP="00935E3E">
      <w:pPr>
        <w:spacing w:after="0" w:line="480" w:lineRule="auto"/>
        <w:jc w:val="both"/>
        <w:rPr>
          <w:ins w:id="45" w:author="Unknown"/>
          <w:rFonts w:ascii="Arial" w:eastAsia="Times New Roman" w:hAnsi="Arial" w:cs="Arial"/>
          <w:sz w:val="21"/>
          <w:szCs w:val="21"/>
        </w:rPr>
      </w:pPr>
      <w:ins w:id="46" w:author="Unknown">
        <w:r w:rsidRPr="00935E3E">
          <w:rPr>
            <w:rFonts w:ascii="Arial" w:eastAsia="Times New Roman" w:hAnsi="Arial" w:cs="Arial"/>
            <w:sz w:val="21"/>
            <w:szCs w:val="21"/>
          </w:rPr>
          <w:t>Устанавливаем размер:</w:t>
        </w:r>
      </w:ins>
    </w:p>
    <w:p w:rsidR="00935E3E" w:rsidRPr="00935E3E" w:rsidRDefault="00935E3E" w:rsidP="00935E3E">
      <w:pPr>
        <w:spacing w:after="0" w:line="480" w:lineRule="auto"/>
        <w:jc w:val="both"/>
        <w:rPr>
          <w:ins w:id="47" w:author="Unknown"/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sz w:val="21"/>
          <w:szCs w:val="21"/>
        </w:rPr>
        <w:lastRenderedPageBreak/>
        <w:drawing>
          <wp:inline distT="0" distB="0" distL="0" distR="0">
            <wp:extent cx="2867025" cy="1209675"/>
            <wp:effectExtent l="19050" t="0" r="9525" b="0"/>
            <wp:docPr id="6" name="Рисунок 6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E3E" w:rsidRPr="00935E3E" w:rsidRDefault="00935E3E" w:rsidP="00935E3E">
      <w:pPr>
        <w:spacing w:after="0" w:line="480" w:lineRule="auto"/>
        <w:jc w:val="both"/>
        <w:rPr>
          <w:ins w:id="48" w:author="Unknown"/>
          <w:rFonts w:ascii="Arial" w:eastAsia="Times New Roman" w:hAnsi="Arial" w:cs="Arial"/>
          <w:sz w:val="21"/>
          <w:szCs w:val="21"/>
        </w:rPr>
      </w:pPr>
      <w:ins w:id="49" w:author="Unknown">
        <w:r w:rsidRPr="00935E3E">
          <w:rPr>
            <w:rFonts w:ascii="Arial" w:eastAsia="Times New Roman" w:hAnsi="Arial" w:cs="Arial"/>
            <w:sz w:val="21"/>
            <w:szCs w:val="21"/>
          </w:rPr>
          <w:t>Указываем тип:</w:t>
        </w:r>
      </w:ins>
    </w:p>
    <w:p w:rsidR="00935E3E" w:rsidRPr="00935E3E" w:rsidRDefault="00935E3E" w:rsidP="00935E3E">
      <w:pPr>
        <w:spacing w:after="0" w:line="480" w:lineRule="auto"/>
        <w:jc w:val="both"/>
        <w:rPr>
          <w:ins w:id="50" w:author="Unknown"/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>
            <wp:extent cx="3067050" cy="1647825"/>
            <wp:effectExtent l="19050" t="0" r="0" b="0"/>
            <wp:docPr id="7" name="Рисунок 7" descr="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E3E" w:rsidRPr="00935E3E" w:rsidRDefault="00935E3E" w:rsidP="00935E3E">
      <w:pPr>
        <w:spacing w:after="0" w:line="480" w:lineRule="auto"/>
        <w:jc w:val="both"/>
        <w:rPr>
          <w:ins w:id="51" w:author="Unknown"/>
          <w:rFonts w:ascii="Arial" w:eastAsia="Times New Roman" w:hAnsi="Arial" w:cs="Arial"/>
          <w:sz w:val="21"/>
          <w:szCs w:val="21"/>
        </w:rPr>
      </w:pPr>
      <w:ins w:id="52" w:author="Unknown">
        <w:r w:rsidRPr="00935E3E">
          <w:rPr>
            <w:rFonts w:ascii="Arial" w:eastAsia="Times New Roman" w:hAnsi="Arial" w:cs="Arial"/>
            <w:sz w:val="21"/>
            <w:szCs w:val="21"/>
          </w:rPr>
          <w:t>Нам нужно выбрать</w:t>
        </w:r>
        <w:r w:rsidRPr="00935E3E">
          <w:rPr>
            <w:rFonts w:ascii="Arial" w:eastAsia="Times New Roman" w:hAnsi="Arial" w:cs="Arial"/>
            <w:sz w:val="21"/>
          </w:rPr>
          <w:t> </w:t>
        </w:r>
        <w:r w:rsidRPr="00935E3E">
          <w:rPr>
            <w:rFonts w:ascii="Arial" w:eastAsia="Times New Roman" w:hAnsi="Arial" w:cs="Arial"/>
            <w:b/>
            <w:bCs/>
            <w:sz w:val="21"/>
          </w:rPr>
          <w:t>EFI System</w:t>
        </w:r>
        <w:r w:rsidRPr="00935E3E">
          <w:rPr>
            <w:rFonts w:ascii="Arial" w:eastAsia="Times New Roman" w:hAnsi="Arial" w:cs="Arial"/>
            <w:sz w:val="21"/>
            <w:szCs w:val="21"/>
          </w:rPr>
          <w:t>:</w:t>
        </w:r>
      </w:ins>
    </w:p>
    <w:p w:rsidR="00935E3E" w:rsidRPr="00935E3E" w:rsidRDefault="00935E3E" w:rsidP="00935E3E">
      <w:pPr>
        <w:spacing w:after="0" w:line="480" w:lineRule="auto"/>
        <w:jc w:val="both"/>
        <w:rPr>
          <w:ins w:id="53" w:author="Unknown"/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>
            <wp:extent cx="3514725" cy="1323975"/>
            <wp:effectExtent l="19050" t="0" r="9525" b="0"/>
            <wp:docPr id="8" name="Рисунок 8" descr="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E3E" w:rsidRPr="00935E3E" w:rsidRDefault="00935E3E" w:rsidP="00935E3E">
      <w:pPr>
        <w:spacing w:after="0" w:line="480" w:lineRule="auto"/>
        <w:jc w:val="both"/>
        <w:rPr>
          <w:ins w:id="54" w:author="Unknown"/>
          <w:rFonts w:ascii="Arial" w:eastAsia="Times New Roman" w:hAnsi="Arial" w:cs="Arial"/>
          <w:sz w:val="21"/>
          <w:szCs w:val="21"/>
        </w:rPr>
      </w:pPr>
      <w:ins w:id="55" w:author="Unknown">
        <w:r w:rsidRPr="00935E3E">
          <w:rPr>
            <w:rFonts w:ascii="Arial" w:eastAsia="Times New Roman" w:hAnsi="Arial" w:cs="Arial"/>
            <w:sz w:val="21"/>
            <w:szCs w:val="21"/>
          </w:rPr>
          <w:t>Переходим к оставшейся свободной области (стрелочка вниз), опять нажимаем</w:t>
        </w:r>
        <w:r w:rsidRPr="00935E3E">
          <w:rPr>
            <w:rFonts w:ascii="Arial" w:eastAsia="Times New Roman" w:hAnsi="Arial" w:cs="Arial"/>
            <w:sz w:val="21"/>
          </w:rPr>
          <w:t> </w:t>
        </w:r>
        <w:r w:rsidRPr="00935E3E">
          <w:rPr>
            <w:rFonts w:ascii="Arial" w:eastAsia="Times New Roman" w:hAnsi="Arial" w:cs="Arial"/>
            <w:b/>
            <w:bCs/>
            <w:sz w:val="21"/>
          </w:rPr>
          <w:t>New</w:t>
        </w:r>
        <w:r w:rsidRPr="00935E3E">
          <w:rPr>
            <w:rFonts w:ascii="Arial" w:eastAsia="Times New Roman" w:hAnsi="Arial" w:cs="Arial"/>
            <w:sz w:val="21"/>
            <w:szCs w:val="21"/>
          </w:rPr>
          <w:t>, устанавливаем размер</w:t>
        </w:r>
        <w:r w:rsidRPr="00935E3E">
          <w:rPr>
            <w:rFonts w:ascii="Arial" w:eastAsia="Times New Roman" w:hAnsi="Arial" w:cs="Arial"/>
            <w:sz w:val="21"/>
          </w:rPr>
          <w:t> </w:t>
        </w:r>
        <w:r w:rsidRPr="00935E3E">
          <w:rPr>
            <w:rFonts w:ascii="Arial" w:eastAsia="Times New Roman" w:hAnsi="Arial" w:cs="Arial"/>
            <w:b/>
            <w:bCs/>
            <w:sz w:val="21"/>
          </w:rPr>
          <w:t>4 гигабайта</w:t>
        </w:r>
        <w:r w:rsidRPr="00935E3E">
          <w:rPr>
            <w:rFonts w:ascii="Arial" w:eastAsia="Times New Roman" w:hAnsi="Arial" w:cs="Arial"/>
            <w:sz w:val="21"/>
            <w:szCs w:val="21"/>
          </w:rPr>
          <w:t>, в качестве типа выбираем</w:t>
        </w:r>
        <w:r w:rsidRPr="00935E3E">
          <w:rPr>
            <w:rFonts w:ascii="Arial" w:eastAsia="Times New Roman" w:hAnsi="Arial" w:cs="Arial"/>
            <w:sz w:val="21"/>
          </w:rPr>
          <w:t> </w:t>
        </w:r>
        <w:r w:rsidRPr="00935E3E">
          <w:rPr>
            <w:rFonts w:ascii="Arial" w:eastAsia="Times New Roman" w:hAnsi="Arial" w:cs="Arial"/>
            <w:b/>
            <w:bCs/>
            <w:sz w:val="21"/>
          </w:rPr>
          <w:t>Linux swap</w:t>
        </w:r>
        <w:r w:rsidRPr="00935E3E">
          <w:rPr>
            <w:rFonts w:ascii="Arial" w:eastAsia="Times New Roman" w:hAnsi="Arial" w:cs="Arial"/>
            <w:sz w:val="21"/>
          </w:rPr>
          <w:t> </w:t>
        </w:r>
        <w:r w:rsidRPr="00935E3E">
          <w:rPr>
            <w:rFonts w:ascii="Arial" w:eastAsia="Times New Roman" w:hAnsi="Arial" w:cs="Arial"/>
            <w:sz w:val="21"/>
            <w:szCs w:val="21"/>
          </w:rPr>
          <w:t>(раздел подкачки):</w:t>
        </w:r>
      </w:ins>
    </w:p>
    <w:p w:rsidR="00935E3E" w:rsidRPr="00935E3E" w:rsidRDefault="00935E3E" w:rsidP="00935E3E">
      <w:pPr>
        <w:spacing w:after="0" w:line="480" w:lineRule="auto"/>
        <w:jc w:val="both"/>
        <w:rPr>
          <w:ins w:id="56" w:author="Unknown"/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>
            <wp:extent cx="3962400" cy="1247775"/>
            <wp:effectExtent l="19050" t="0" r="0" b="0"/>
            <wp:docPr id="9" name="Рисунок 9" descr="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0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E3E" w:rsidRPr="00935E3E" w:rsidRDefault="00935E3E" w:rsidP="00935E3E">
      <w:pPr>
        <w:spacing w:after="0" w:line="480" w:lineRule="auto"/>
        <w:jc w:val="both"/>
        <w:rPr>
          <w:ins w:id="57" w:author="Unknown"/>
          <w:rFonts w:ascii="Arial" w:eastAsia="Times New Roman" w:hAnsi="Arial" w:cs="Arial"/>
          <w:sz w:val="21"/>
          <w:szCs w:val="21"/>
        </w:rPr>
      </w:pPr>
      <w:ins w:id="58" w:author="Unknown">
        <w:r w:rsidRPr="00935E3E">
          <w:rPr>
            <w:rFonts w:ascii="Arial" w:eastAsia="Times New Roman" w:hAnsi="Arial" w:cs="Arial"/>
            <w:sz w:val="21"/>
            <w:szCs w:val="21"/>
          </w:rPr>
          <w:t>Опять переходим к оставшемуся свободному месту, выбираем весь незанятый размер, в качестве типа ставим</w:t>
        </w:r>
        <w:r w:rsidRPr="00935E3E">
          <w:rPr>
            <w:rFonts w:ascii="Arial" w:eastAsia="Times New Roman" w:hAnsi="Arial" w:cs="Arial"/>
            <w:sz w:val="21"/>
          </w:rPr>
          <w:t> </w:t>
        </w:r>
        <w:r w:rsidRPr="00935E3E">
          <w:rPr>
            <w:rFonts w:ascii="Arial" w:eastAsia="Times New Roman" w:hAnsi="Arial" w:cs="Arial"/>
            <w:b/>
            <w:bCs/>
            <w:sz w:val="21"/>
          </w:rPr>
          <w:t>Linux root (x86-64)</w:t>
        </w:r>
        <w:r w:rsidRPr="00935E3E">
          <w:rPr>
            <w:rFonts w:ascii="Arial" w:eastAsia="Times New Roman" w:hAnsi="Arial" w:cs="Arial"/>
            <w:sz w:val="21"/>
          </w:rPr>
          <w:t> </w:t>
        </w:r>
        <w:r w:rsidRPr="00935E3E">
          <w:rPr>
            <w:rFonts w:ascii="Arial" w:eastAsia="Times New Roman" w:hAnsi="Arial" w:cs="Arial"/>
            <w:sz w:val="21"/>
            <w:szCs w:val="21"/>
          </w:rPr>
          <w:t>- или другой, который соответствует архитектуре вашего процессора:</w:t>
        </w:r>
      </w:ins>
    </w:p>
    <w:p w:rsidR="00935E3E" w:rsidRPr="00935E3E" w:rsidRDefault="00935E3E" w:rsidP="00935E3E">
      <w:pPr>
        <w:spacing w:after="0" w:line="480" w:lineRule="auto"/>
        <w:jc w:val="both"/>
        <w:rPr>
          <w:ins w:id="59" w:author="Unknown"/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sz w:val="21"/>
          <w:szCs w:val="21"/>
        </w:rPr>
        <w:lastRenderedPageBreak/>
        <w:drawing>
          <wp:inline distT="0" distB="0" distL="0" distR="0">
            <wp:extent cx="3752850" cy="1238250"/>
            <wp:effectExtent l="19050" t="0" r="0" b="0"/>
            <wp:docPr id="10" name="Рисунок 1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E3E" w:rsidRPr="00935E3E" w:rsidRDefault="00935E3E" w:rsidP="00935E3E">
      <w:pPr>
        <w:spacing w:after="0" w:line="480" w:lineRule="auto"/>
        <w:jc w:val="both"/>
        <w:rPr>
          <w:ins w:id="60" w:author="Unknown"/>
          <w:rFonts w:ascii="Arial" w:eastAsia="Times New Roman" w:hAnsi="Arial" w:cs="Arial"/>
          <w:sz w:val="21"/>
          <w:szCs w:val="21"/>
        </w:rPr>
      </w:pPr>
      <w:ins w:id="61" w:author="Unknown">
        <w:r w:rsidRPr="00935E3E">
          <w:rPr>
            <w:rFonts w:ascii="Arial" w:eastAsia="Times New Roman" w:hAnsi="Arial" w:cs="Arial"/>
            <w:sz w:val="21"/>
            <w:szCs w:val="21"/>
          </w:rPr>
          <w:t>Теперь выбираем</w:t>
        </w:r>
        <w:r w:rsidRPr="00935E3E">
          <w:rPr>
            <w:rFonts w:ascii="Arial" w:eastAsia="Times New Roman" w:hAnsi="Arial" w:cs="Arial"/>
            <w:sz w:val="21"/>
          </w:rPr>
          <w:t> </w:t>
        </w:r>
        <w:r w:rsidRPr="00935E3E">
          <w:rPr>
            <w:rFonts w:ascii="Arial" w:eastAsia="Times New Roman" w:hAnsi="Arial" w:cs="Arial"/>
            <w:b/>
            <w:bCs/>
            <w:sz w:val="21"/>
          </w:rPr>
          <w:t>Write</w:t>
        </w:r>
        <w:r w:rsidRPr="00935E3E">
          <w:rPr>
            <w:rFonts w:ascii="Arial" w:eastAsia="Times New Roman" w:hAnsi="Arial" w:cs="Arial"/>
            <w:sz w:val="21"/>
            <w:szCs w:val="21"/>
          </w:rPr>
          <w:t>, чтобы записать сделанные изменения:</w:t>
        </w:r>
      </w:ins>
    </w:p>
    <w:p w:rsidR="00935E3E" w:rsidRPr="00935E3E" w:rsidRDefault="00935E3E" w:rsidP="00935E3E">
      <w:pPr>
        <w:spacing w:after="0" w:line="480" w:lineRule="auto"/>
        <w:jc w:val="both"/>
        <w:rPr>
          <w:ins w:id="62" w:author="Unknown"/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>
            <wp:extent cx="2990850" cy="1724025"/>
            <wp:effectExtent l="19050" t="0" r="0" b="0"/>
            <wp:docPr id="11" name="Рисунок 1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E3E" w:rsidRPr="00935E3E" w:rsidRDefault="00935E3E" w:rsidP="00935E3E">
      <w:pPr>
        <w:spacing w:after="0" w:line="480" w:lineRule="auto"/>
        <w:jc w:val="both"/>
        <w:rPr>
          <w:ins w:id="63" w:author="Unknown"/>
          <w:rFonts w:ascii="Arial" w:eastAsia="Times New Roman" w:hAnsi="Arial" w:cs="Arial"/>
          <w:sz w:val="21"/>
          <w:szCs w:val="21"/>
        </w:rPr>
      </w:pPr>
      <w:ins w:id="64" w:author="Unknown">
        <w:r w:rsidRPr="00935E3E">
          <w:rPr>
            <w:rFonts w:ascii="Arial" w:eastAsia="Times New Roman" w:hAnsi="Arial" w:cs="Arial"/>
            <w:sz w:val="21"/>
            <w:szCs w:val="21"/>
          </w:rPr>
          <w:t>Пишем</w:t>
        </w:r>
        <w:r w:rsidRPr="00935E3E">
          <w:rPr>
            <w:rFonts w:ascii="Arial" w:eastAsia="Times New Roman" w:hAnsi="Arial" w:cs="Arial"/>
            <w:sz w:val="21"/>
          </w:rPr>
          <w:t> </w:t>
        </w:r>
        <w:r w:rsidRPr="00935E3E">
          <w:rPr>
            <w:rFonts w:ascii="Arial" w:eastAsia="Times New Roman" w:hAnsi="Arial" w:cs="Arial"/>
            <w:b/>
            <w:bCs/>
            <w:sz w:val="21"/>
          </w:rPr>
          <w:t>yes</w:t>
        </w:r>
        <w:r w:rsidRPr="00935E3E">
          <w:rPr>
            <w:rFonts w:ascii="Arial" w:eastAsia="Times New Roman" w:hAnsi="Arial" w:cs="Arial"/>
            <w:sz w:val="21"/>
            <w:szCs w:val="21"/>
          </w:rPr>
          <w:t>:</w:t>
        </w:r>
      </w:ins>
    </w:p>
    <w:p w:rsidR="00935E3E" w:rsidRPr="00935E3E" w:rsidRDefault="00935E3E" w:rsidP="00935E3E">
      <w:pPr>
        <w:spacing w:after="0" w:line="480" w:lineRule="auto"/>
        <w:jc w:val="both"/>
        <w:rPr>
          <w:ins w:id="65" w:author="Unknown"/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>
            <wp:extent cx="6858000" cy="1495425"/>
            <wp:effectExtent l="19050" t="0" r="0" b="0"/>
            <wp:docPr id="12" name="Рисунок 12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E3E" w:rsidRPr="00935E3E" w:rsidRDefault="00935E3E" w:rsidP="00935E3E">
      <w:pPr>
        <w:spacing w:after="0" w:line="480" w:lineRule="auto"/>
        <w:jc w:val="both"/>
        <w:rPr>
          <w:ins w:id="66" w:author="Unknown"/>
          <w:rFonts w:ascii="Arial" w:eastAsia="Times New Roman" w:hAnsi="Arial" w:cs="Arial"/>
          <w:sz w:val="21"/>
          <w:szCs w:val="21"/>
        </w:rPr>
      </w:pPr>
      <w:ins w:id="67" w:author="Unknown">
        <w:r w:rsidRPr="00935E3E">
          <w:rPr>
            <w:rFonts w:ascii="Arial" w:eastAsia="Times New Roman" w:hAnsi="Arial" w:cs="Arial"/>
            <w:sz w:val="21"/>
            <w:szCs w:val="21"/>
          </w:rPr>
          <w:t>В результате должно получиться примерно так:</w:t>
        </w:r>
      </w:ins>
    </w:p>
    <w:p w:rsidR="00935E3E" w:rsidRPr="00935E3E" w:rsidRDefault="00935E3E" w:rsidP="00935E3E">
      <w:pPr>
        <w:spacing w:after="0" w:line="480" w:lineRule="auto"/>
        <w:jc w:val="both"/>
        <w:rPr>
          <w:ins w:id="68" w:author="Unknown"/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color w:val="1E8CBE"/>
          <w:sz w:val="21"/>
          <w:szCs w:val="21"/>
          <w:bdr w:val="none" w:sz="0" w:space="0" w:color="auto" w:frame="1"/>
        </w:rPr>
        <w:drawing>
          <wp:inline distT="0" distB="0" distL="0" distR="0">
            <wp:extent cx="9763125" cy="1647825"/>
            <wp:effectExtent l="19050" t="0" r="9525" b="0"/>
            <wp:docPr id="13" name="Рисунок 13" descr="42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42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E3E" w:rsidRPr="00935E3E" w:rsidRDefault="00935E3E" w:rsidP="00935E3E">
      <w:pPr>
        <w:spacing w:after="0" w:line="480" w:lineRule="auto"/>
        <w:jc w:val="both"/>
        <w:rPr>
          <w:ins w:id="69" w:author="Unknown"/>
          <w:rFonts w:ascii="Arial" w:eastAsia="Times New Roman" w:hAnsi="Arial" w:cs="Arial"/>
          <w:sz w:val="21"/>
          <w:szCs w:val="21"/>
        </w:rPr>
      </w:pPr>
      <w:ins w:id="70" w:author="Unknown">
        <w:r w:rsidRPr="00935E3E">
          <w:rPr>
            <w:rFonts w:ascii="Arial" w:eastAsia="Times New Roman" w:hAnsi="Arial" w:cs="Arial"/>
            <w:sz w:val="21"/>
            <w:szCs w:val="21"/>
          </w:rPr>
          <w:t>Покидаем программу.</w:t>
        </w:r>
      </w:ins>
    </w:p>
    <w:p w:rsidR="00935E3E" w:rsidRPr="00935E3E" w:rsidRDefault="00935E3E" w:rsidP="00935E3E">
      <w:pPr>
        <w:spacing w:after="0" w:line="480" w:lineRule="auto"/>
        <w:jc w:val="both"/>
        <w:rPr>
          <w:ins w:id="71" w:author="Unknown"/>
          <w:rFonts w:ascii="Arial" w:eastAsia="Times New Roman" w:hAnsi="Arial" w:cs="Arial"/>
          <w:sz w:val="21"/>
          <w:szCs w:val="21"/>
        </w:rPr>
      </w:pPr>
      <w:ins w:id="72" w:author="Unknown">
        <w:r w:rsidRPr="00935E3E">
          <w:rPr>
            <w:rFonts w:ascii="Arial" w:eastAsia="Times New Roman" w:hAnsi="Arial" w:cs="Arial"/>
            <w:sz w:val="21"/>
            <w:szCs w:val="21"/>
          </w:rPr>
          <w:t>Можно ещё раз проверить вывод команды, чтобы убедиться, что изменения сохранены:</w:t>
        </w:r>
      </w:ins>
    </w:p>
    <w:p w:rsidR="00935E3E" w:rsidRPr="00935E3E" w:rsidRDefault="00935E3E" w:rsidP="00935E3E">
      <w:pPr>
        <w:spacing w:after="0" w:line="480" w:lineRule="auto"/>
        <w:jc w:val="both"/>
        <w:rPr>
          <w:ins w:id="73" w:author="Unknown"/>
          <w:rFonts w:ascii="Arial" w:eastAsia="Times New Roman" w:hAnsi="Arial" w:cs="Arial"/>
          <w:sz w:val="21"/>
          <w:szCs w:val="21"/>
        </w:rPr>
      </w:pPr>
      <w:ins w:id="74" w:author="Unknown">
        <w:r w:rsidRPr="00935E3E">
          <w:rPr>
            <w:rFonts w:ascii="Arial" w:eastAsia="Times New Roman" w:hAnsi="Arial" w:cs="Arial"/>
            <w:sz w:val="21"/>
            <w:szCs w:val="21"/>
          </w:rPr>
          <w:t>fdisk -l</w:t>
        </w:r>
      </w:ins>
    </w:p>
    <w:p w:rsidR="00935E3E" w:rsidRPr="00935E3E" w:rsidRDefault="00935E3E" w:rsidP="00935E3E">
      <w:pPr>
        <w:spacing w:after="0" w:line="480" w:lineRule="auto"/>
        <w:jc w:val="both"/>
        <w:rPr>
          <w:ins w:id="75" w:author="Unknown"/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sz w:val="21"/>
          <w:szCs w:val="21"/>
        </w:rPr>
        <w:lastRenderedPageBreak/>
        <w:drawing>
          <wp:inline distT="0" distB="0" distL="0" distR="0">
            <wp:extent cx="5010150" cy="3009900"/>
            <wp:effectExtent l="19050" t="0" r="0" b="0"/>
            <wp:docPr id="14" name="Рисунок 14" descr="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4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E3E" w:rsidRPr="00935E3E" w:rsidRDefault="00935E3E" w:rsidP="00935E3E">
      <w:pPr>
        <w:spacing w:after="0" w:line="480" w:lineRule="auto"/>
        <w:jc w:val="both"/>
        <w:rPr>
          <w:ins w:id="76" w:author="Unknown"/>
          <w:rFonts w:ascii="Arial" w:eastAsia="Times New Roman" w:hAnsi="Arial" w:cs="Arial"/>
          <w:sz w:val="21"/>
          <w:szCs w:val="21"/>
        </w:rPr>
      </w:pPr>
      <w:ins w:id="77" w:author="Unknown">
        <w:r w:rsidRPr="00935E3E">
          <w:rPr>
            <w:rFonts w:ascii="Arial" w:eastAsia="Times New Roman" w:hAnsi="Arial" w:cs="Arial"/>
            <w:sz w:val="21"/>
            <w:szCs w:val="21"/>
          </w:rPr>
          <w:t>Форматируем наши разделы: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935E3E" w:rsidRPr="00935E3E" w:rsidTr="00935E3E">
        <w:tc>
          <w:tcPr>
            <w:tcW w:w="0" w:type="auto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50" w:type="dxa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>mkfs.fat -F32 /dev/sda1</w:t>
            </w:r>
          </w:p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>mkfs.ext4 /dev/sda3</w:t>
            </w:r>
          </w:p>
        </w:tc>
      </w:tr>
    </w:tbl>
    <w:p w:rsidR="00935E3E" w:rsidRPr="00935E3E" w:rsidRDefault="00935E3E" w:rsidP="00935E3E">
      <w:pPr>
        <w:spacing w:after="0" w:line="480" w:lineRule="auto"/>
        <w:jc w:val="both"/>
        <w:rPr>
          <w:ins w:id="78" w:author="Unknown"/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>
            <wp:extent cx="6858000" cy="3819525"/>
            <wp:effectExtent l="19050" t="0" r="0" b="0"/>
            <wp:docPr id="15" name="Рисунок 15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E3E" w:rsidRPr="00935E3E" w:rsidRDefault="00935E3E" w:rsidP="00935E3E">
      <w:pPr>
        <w:spacing w:after="0" w:line="480" w:lineRule="auto"/>
        <w:jc w:val="both"/>
        <w:rPr>
          <w:ins w:id="79" w:author="Unknown"/>
          <w:rFonts w:ascii="Arial" w:eastAsia="Times New Roman" w:hAnsi="Arial" w:cs="Arial"/>
          <w:sz w:val="21"/>
          <w:szCs w:val="21"/>
        </w:rPr>
      </w:pPr>
      <w:ins w:id="80" w:author="Unknown">
        <w:r w:rsidRPr="00935E3E">
          <w:rPr>
            <w:rFonts w:ascii="Arial" w:eastAsia="Times New Roman" w:hAnsi="Arial" w:cs="Arial"/>
            <w:sz w:val="21"/>
            <w:szCs w:val="21"/>
          </w:rPr>
          <w:t>Форматируем и инициализируем раздел SWAP: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935E3E" w:rsidRPr="00935E3E" w:rsidTr="00935E3E">
        <w:tc>
          <w:tcPr>
            <w:tcW w:w="0" w:type="auto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0650" w:type="dxa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lastRenderedPageBreak/>
              <w:t>mkswap /dev/sda2</w:t>
            </w:r>
          </w:p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lastRenderedPageBreak/>
              <w:t>swapon /dev/sda2</w:t>
            </w:r>
          </w:p>
        </w:tc>
      </w:tr>
    </w:tbl>
    <w:p w:rsidR="00935E3E" w:rsidRPr="00935E3E" w:rsidRDefault="00935E3E" w:rsidP="00935E3E">
      <w:pPr>
        <w:spacing w:after="0" w:line="480" w:lineRule="auto"/>
        <w:jc w:val="both"/>
        <w:rPr>
          <w:ins w:id="81" w:author="Unknown"/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sz w:val="21"/>
          <w:szCs w:val="21"/>
        </w:rPr>
        <w:lastRenderedPageBreak/>
        <w:drawing>
          <wp:inline distT="0" distB="0" distL="0" distR="0">
            <wp:extent cx="6858000" cy="1085850"/>
            <wp:effectExtent l="19050" t="0" r="0" b="0"/>
            <wp:docPr id="16" name="Рисунок 16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E3E" w:rsidRPr="00935E3E" w:rsidRDefault="00935E3E" w:rsidP="00935E3E">
      <w:pPr>
        <w:spacing w:after="0" w:line="480" w:lineRule="auto"/>
        <w:jc w:val="both"/>
        <w:rPr>
          <w:ins w:id="82" w:author="Unknown"/>
          <w:rFonts w:ascii="Arial" w:eastAsia="Times New Roman" w:hAnsi="Arial" w:cs="Arial"/>
          <w:sz w:val="21"/>
          <w:szCs w:val="21"/>
        </w:rPr>
      </w:pPr>
      <w:ins w:id="83" w:author="Unknown">
        <w:r w:rsidRPr="00935E3E">
          <w:rPr>
            <w:rFonts w:ascii="Arial" w:eastAsia="Times New Roman" w:hAnsi="Arial" w:cs="Arial"/>
            <w:sz w:val="21"/>
            <w:szCs w:val="21"/>
          </w:rPr>
          <w:t>Ещё раз убедимся, что всё именно так, как мы и планировали: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935E3E" w:rsidRPr="00935E3E" w:rsidTr="00935E3E">
        <w:tc>
          <w:tcPr>
            <w:tcW w:w="0" w:type="auto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0" w:type="dxa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Courier New" w:eastAsia="Times New Roman" w:hAnsi="Courier New" w:cs="Courier New"/>
                <w:sz w:val="20"/>
              </w:rPr>
              <w:t>lsblk</w:t>
            </w:r>
          </w:p>
        </w:tc>
      </w:tr>
    </w:tbl>
    <w:p w:rsidR="00935E3E" w:rsidRPr="00935E3E" w:rsidRDefault="00935E3E" w:rsidP="00935E3E">
      <w:pPr>
        <w:spacing w:after="0" w:line="240" w:lineRule="auto"/>
        <w:jc w:val="both"/>
        <w:outlineLvl w:val="1"/>
        <w:rPr>
          <w:ins w:id="84" w:author="Unknown"/>
          <w:rFonts w:ascii="Arial" w:eastAsia="Times New Roman" w:hAnsi="Arial" w:cs="Arial"/>
          <w:b/>
          <w:bCs/>
          <w:color w:val="222222"/>
          <w:sz w:val="39"/>
          <w:szCs w:val="39"/>
        </w:rPr>
      </w:pPr>
      <w:ins w:id="85" w:author="Unknown">
        <w:r w:rsidRPr="00935E3E">
          <w:rPr>
            <w:rFonts w:ascii="Arial" w:eastAsia="Times New Roman" w:hAnsi="Arial" w:cs="Arial"/>
            <w:b/>
            <w:bCs/>
            <w:color w:val="222222"/>
            <w:sz w:val="39"/>
            <w:szCs w:val="39"/>
          </w:rPr>
          <w:t>Установка базовой системы Arch</w:t>
        </w:r>
      </w:ins>
    </w:p>
    <w:p w:rsidR="00935E3E" w:rsidRPr="00935E3E" w:rsidRDefault="00935E3E" w:rsidP="00935E3E">
      <w:pPr>
        <w:spacing w:after="0" w:line="480" w:lineRule="auto"/>
        <w:jc w:val="both"/>
        <w:rPr>
          <w:ins w:id="86" w:author="Unknown"/>
          <w:rFonts w:ascii="Arial" w:eastAsia="Times New Roman" w:hAnsi="Arial" w:cs="Arial"/>
          <w:sz w:val="21"/>
          <w:szCs w:val="21"/>
        </w:rPr>
      </w:pPr>
      <w:ins w:id="87" w:author="Unknown">
        <w:r w:rsidRPr="00935E3E">
          <w:rPr>
            <w:rFonts w:ascii="Arial" w:eastAsia="Times New Roman" w:hAnsi="Arial" w:cs="Arial"/>
            <w:sz w:val="21"/>
            <w:szCs w:val="21"/>
          </w:rPr>
          <w:t>Теперь нам нужно смонтировать созданные разделы жёсткого диска. Для этого выполните в следующей последовательности команды: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935E3E" w:rsidRPr="00935E3E" w:rsidTr="00935E3E">
        <w:tc>
          <w:tcPr>
            <w:tcW w:w="0" w:type="auto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50" w:type="dxa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>mount</w:t>
            </w: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>/dev/sda3</w:t>
            </w: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>/mnt</w:t>
            </w:r>
          </w:p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>mkdir</w:t>
            </w: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>/mnt/boot</w:t>
            </w:r>
          </w:p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>mount</w:t>
            </w: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>/dev/sda1</w:t>
            </w: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>/mnt/boot</w:t>
            </w:r>
          </w:p>
        </w:tc>
      </w:tr>
    </w:tbl>
    <w:p w:rsidR="00935E3E" w:rsidRPr="00935E3E" w:rsidRDefault="00935E3E" w:rsidP="00935E3E">
      <w:pPr>
        <w:spacing w:after="0" w:line="480" w:lineRule="auto"/>
        <w:jc w:val="both"/>
        <w:rPr>
          <w:ins w:id="88" w:author="Unknown"/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>
            <wp:extent cx="6858000" cy="790575"/>
            <wp:effectExtent l="19050" t="0" r="0" b="0"/>
            <wp:docPr id="17" name="Рисунок 17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E3E" w:rsidRPr="00935E3E" w:rsidRDefault="00935E3E" w:rsidP="00935E3E">
      <w:pPr>
        <w:spacing w:after="0" w:line="480" w:lineRule="auto"/>
        <w:jc w:val="both"/>
        <w:rPr>
          <w:ins w:id="89" w:author="Unknown"/>
          <w:rFonts w:ascii="Arial" w:eastAsia="Times New Roman" w:hAnsi="Arial" w:cs="Arial"/>
          <w:sz w:val="21"/>
          <w:szCs w:val="21"/>
        </w:rPr>
      </w:pPr>
      <w:ins w:id="90" w:author="Unknown">
        <w:r w:rsidRPr="00935E3E">
          <w:rPr>
            <w:rFonts w:ascii="Arial" w:eastAsia="Times New Roman" w:hAnsi="Arial" w:cs="Arial"/>
            <w:sz w:val="21"/>
            <w:szCs w:val="21"/>
          </w:rPr>
          <w:t>Начинаем саму установку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935E3E" w:rsidRPr="00935E3E" w:rsidTr="00935E3E">
        <w:tc>
          <w:tcPr>
            <w:tcW w:w="0" w:type="auto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0" w:type="dxa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>pacstrap -i /mnt</w:t>
            </w: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>base base-devel</w:t>
            </w:r>
          </w:p>
        </w:tc>
      </w:tr>
    </w:tbl>
    <w:p w:rsidR="00935E3E" w:rsidRPr="00935E3E" w:rsidRDefault="00935E3E" w:rsidP="00935E3E">
      <w:pPr>
        <w:spacing w:after="0" w:line="480" w:lineRule="auto"/>
        <w:jc w:val="both"/>
        <w:rPr>
          <w:ins w:id="91" w:author="Unknown"/>
          <w:rFonts w:ascii="Arial" w:eastAsia="Times New Roman" w:hAnsi="Arial" w:cs="Arial"/>
          <w:sz w:val="21"/>
          <w:szCs w:val="21"/>
        </w:rPr>
      </w:pPr>
      <w:ins w:id="92" w:author="Unknown">
        <w:r w:rsidRPr="00935E3E">
          <w:rPr>
            <w:rFonts w:ascii="Arial" w:eastAsia="Times New Roman" w:hAnsi="Arial" w:cs="Arial"/>
            <w:sz w:val="21"/>
            <w:szCs w:val="21"/>
          </w:rPr>
          <w:t>Когда будет построен список пакетов, то два раза нажимаем ENTER, чтобы одобрить его, когда будет написан размер скачиваемых данных, а также размер после установки, нажимаем ENTER ещё раз для согласия:</w:t>
        </w:r>
      </w:ins>
    </w:p>
    <w:p w:rsidR="00935E3E" w:rsidRPr="00935E3E" w:rsidRDefault="00935E3E" w:rsidP="00935E3E">
      <w:pPr>
        <w:spacing w:after="0" w:line="480" w:lineRule="auto"/>
        <w:jc w:val="both"/>
        <w:rPr>
          <w:ins w:id="93" w:author="Unknown"/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sz w:val="21"/>
          <w:szCs w:val="21"/>
        </w:rPr>
        <w:lastRenderedPageBreak/>
        <w:drawing>
          <wp:inline distT="0" distB="0" distL="0" distR="0">
            <wp:extent cx="6877050" cy="3381375"/>
            <wp:effectExtent l="19050" t="0" r="0" b="0"/>
            <wp:docPr id="18" name="Рисунок 18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E3E" w:rsidRPr="00935E3E" w:rsidRDefault="00935E3E" w:rsidP="00935E3E">
      <w:pPr>
        <w:spacing w:after="0" w:line="480" w:lineRule="auto"/>
        <w:jc w:val="both"/>
        <w:rPr>
          <w:ins w:id="94" w:author="Unknown"/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>
            <wp:extent cx="6858000" cy="3829050"/>
            <wp:effectExtent l="19050" t="0" r="0" b="0"/>
            <wp:docPr id="19" name="Рисунок 19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2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E3E" w:rsidRPr="00935E3E" w:rsidRDefault="00935E3E" w:rsidP="00935E3E">
      <w:pPr>
        <w:spacing w:after="0" w:line="480" w:lineRule="auto"/>
        <w:jc w:val="both"/>
        <w:rPr>
          <w:ins w:id="95" w:author="Unknown"/>
          <w:rFonts w:ascii="Arial" w:eastAsia="Times New Roman" w:hAnsi="Arial" w:cs="Arial"/>
          <w:sz w:val="21"/>
          <w:szCs w:val="21"/>
        </w:rPr>
      </w:pPr>
      <w:ins w:id="96" w:author="Unknown">
        <w:r w:rsidRPr="00935E3E">
          <w:rPr>
            <w:rFonts w:ascii="Arial" w:eastAsia="Times New Roman" w:hAnsi="Arial" w:cs="Arial"/>
            <w:sz w:val="21"/>
            <w:szCs w:val="21"/>
          </w:rPr>
          <w:t>Создаём файл fstab: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935E3E" w:rsidRPr="00935E3E" w:rsidTr="00935E3E">
        <w:tc>
          <w:tcPr>
            <w:tcW w:w="0" w:type="auto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0" w:type="dxa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>genfstab -U -p /mnt</w:t>
            </w: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>&gt;&gt; /mnt/etc/fstab</w:t>
            </w:r>
          </w:p>
        </w:tc>
      </w:tr>
    </w:tbl>
    <w:p w:rsidR="00935E3E" w:rsidRPr="00935E3E" w:rsidRDefault="00935E3E" w:rsidP="00935E3E">
      <w:pPr>
        <w:spacing w:after="0" w:line="240" w:lineRule="auto"/>
        <w:jc w:val="both"/>
        <w:outlineLvl w:val="1"/>
        <w:rPr>
          <w:ins w:id="97" w:author="Unknown"/>
          <w:rFonts w:ascii="Arial" w:eastAsia="Times New Roman" w:hAnsi="Arial" w:cs="Arial"/>
          <w:b/>
          <w:bCs/>
          <w:color w:val="222222"/>
          <w:sz w:val="39"/>
          <w:szCs w:val="39"/>
        </w:rPr>
      </w:pPr>
      <w:ins w:id="98" w:author="Unknown">
        <w:r w:rsidRPr="00935E3E">
          <w:rPr>
            <w:rFonts w:ascii="Arial" w:eastAsia="Times New Roman" w:hAnsi="Arial" w:cs="Arial"/>
            <w:b/>
            <w:bCs/>
            <w:color w:val="222222"/>
            <w:sz w:val="39"/>
            <w:szCs w:val="39"/>
          </w:rPr>
          <w:t>Настройка системы</w:t>
        </w:r>
      </w:ins>
    </w:p>
    <w:p w:rsidR="00935E3E" w:rsidRPr="00935E3E" w:rsidRDefault="00935E3E" w:rsidP="00935E3E">
      <w:pPr>
        <w:spacing w:after="0" w:line="480" w:lineRule="auto"/>
        <w:jc w:val="both"/>
        <w:rPr>
          <w:ins w:id="99" w:author="Unknown"/>
          <w:rFonts w:ascii="Arial" w:eastAsia="Times New Roman" w:hAnsi="Arial" w:cs="Arial"/>
          <w:sz w:val="21"/>
          <w:szCs w:val="21"/>
        </w:rPr>
      </w:pPr>
      <w:ins w:id="100" w:author="Unknown">
        <w:r w:rsidRPr="00935E3E">
          <w:rPr>
            <w:rFonts w:ascii="Arial" w:eastAsia="Times New Roman" w:hAnsi="Arial" w:cs="Arial"/>
            <w:sz w:val="21"/>
            <w:szCs w:val="21"/>
          </w:rPr>
          <w:t>Выполним следующую команду: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935E3E" w:rsidRPr="00935E3E" w:rsidTr="00935E3E">
        <w:tc>
          <w:tcPr>
            <w:tcW w:w="0" w:type="auto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0650" w:type="dxa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Courier New" w:eastAsia="Times New Roman" w:hAnsi="Courier New" w:cs="Courier New"/>
                <w:sz w:val="20"/>
              </w:rPr>
              <w:t>arch-chroot /mnt</w:t>
            </w:r>
          </w:p>
        </w:tc>
      </w:tr>
    </w:tbl>
    <w:p w:rsidR="00935E3E" w:rsidRPr="00935E3E" w:rsidRDefault="00935E3E" w:rsidP="00935E3E">
      <w:pPr>
        <w:spacing w:after="0" w:line="480" w:lineRule="auto"/>
        <w:jc w:val="both"/>
        <w:rPr>
          <w:ins w:id="101" w:author="Unknown"/>
          <w:rFonts w:ascii="Arial" w:eastAsia="Times New Roman" w:hAnsi="Arial" w:cs="Arial"/>
          <w:sz w:val="21"/>
          <w:szCs w:val="21"/>
        </w:rPr>
      </w:pPr>
      <w:ins w:id="102" w:author="Unknown">
        <w:r w:rsidRPr="00935E3E">
          <w:rPr>
            <w:rFonts w:ascii="Arial" w:eastAsia="Times New Roman" w:hAnsi="Arial" w:cs="Arial"/>
            <w:sz w:val="21"/>
            <w:szCs w:val="21"/>
          </w:rPr>
          <w:t>Устанавливаем Vim: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935E3E" w:rsidRPr="00935E3E" w:rsidTr="00935E3E">
        <w:tc>
          <w:tcPr>
            <w:tcW w:w="0" w:type="auto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50" w:type="dxa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>pacman -Sy</w:t>
            </w:r>
          </w:p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>pacman -S vim</w:t>
            </w:r>
          </w:p>
        </w:tc>
      </w:tr>
    </w:tbl>
    <w:p w:rsidR="00935E3E" w:rsidRPr="00935E3E" w:rsidRDefault="00935E3E" w:rsidP="00935E3E">
      <w:pPr>
        <w:spacing w:after="0" w:line="480" w:lineRule="auto"/>
        <w:jc w:val="both"/>
        <w:rPr>
          <w:ins w:id="103" w:author="Unknown"/>
          <w:rFonts w:ascii="Arial" w:eastAsia="Times New Roman" w:hAnsi="Arial" w:cs="Arial"/>
          <w:sz w:val="21"/>
          <w:szCs w:val="21"/>
        </w:rPr>
      </w:pPr>
      <w:ins w:id="104" w:author="Unknown">
        <w:r w:rsidRPr="00935E3E">
          <w:rPr>
            <w:rFonts w:ascii="Arial" w:eastAsia="Times New Roman" w:hAnsi="Arial" w:cs="Arial"/>
            <w:sz w:val="21"/>
            <w:szCs w:val="21"/>
          </w:rPr>
          <w:t>Теперь в файле locale.gen нам нужно раскомментировать две строки, для этого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935E3E" w:rsidRPr="00935E3E" w:rsidTr="00935E3E">
        <w:tc>
          <w:tcPr>
            <w:tcW w:w="0" w:type="auto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0" w:type="dxa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Courier New" w:eastAsia="Times New Roman" w:hAnsi="Courier New" w:cs="Courier New"/>
                <w:sz w:val="20"/>
              </w:rPr>
              <w:t>vim /etc/locale.gen</w:t>
            </w:r>
          </w:p>
        </w:tc>
      </w:tr>
    </w:tbl>
    <w:p w:rsidR="00935E3E" w:rsidRPr="00935E3E" w:rsidRDefault="00935E3E" w:rsidP="00935E3E">
      <w:pPr>
        <w:spacing w:after="0" w:line="480" w:lineRule="auto"/>
        <w:jc w:val="both"/>
        <w:rPr>
          <w:ins w:id="105" w:author="Unknown"/>
          <w:rFonts w:ascii="Arial" w:eastAsia="Times New Roman" w:hAnsi="Arial" w:cs="Arial"/>
          <w:sz w:val="21"/>
          <w:szCs w:val="21"/>
        </w:rPr>
      </w:pPr>
      <w:ins w:id="106" w:author="Unknown">
        <w:r w:rsidRPr="00935E3E">
          <w:rPr>
            <w:rFonts w:ascii="Arial" w:eastAsia="Times New Roman" w:hAnsi="Arial" w:cs="Arial"/>
            <w:sz w:val="21"/>
            <w:szCs w:val="21"/>
          </w:rPr>
          <w:t>Ищем там и раскомментируем строки: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935E3E" w:rsidRPr="00935E3E" w:rsidTr="00935E3E">
        <w:tc>
          <w:tcPr>
            <w:tcW w:w="0" w:type="auto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50" w:type="dxa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>en_US.UTF-8 UTF-8</w:t>
            </w:r>
          </w:p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>ru_RU.UTF-8 UTF-8</w:t>
            </w:r>
          </w:p>
        </w:tc>
      </w:tr>
    </w:tbl>
    <w:p w:rsidR="00935E3E" w:rsidRPr="00935E3E" w:rsidRDefault="00935E3E" w:rsidP="00935E3E">
      <w:pPr>
        <w:spacing w:after="0" w:line="480" w:lineRule="auto"/>
        <w:jc w:val="both"/>
        <w:rPr>
          <w:ins w:id="107" w:author="Unknown"/>
          <w:rFonts w:ascii="Arial" w:eastAsia="Times New Roman" w:hAnsi="Arial" w:cs="Arial"/>
          <w:sz w:val="21"/>
          <w:szCs w:val="21"/>
        </w:rPr>
      </w:pPr>
      <w:ins w:id="108" w:author="Unknown">
        <w:r w:rsidRPr="00935E3E">
          <w:rPr>
            <w:rFonts w:ascii="Arial" w:eastAsia="Times New Roman" w:hAnsi="Arial" w:cs="Arial"/>
            <w:sz w:val="21"/>
            <w:szCs w:val="21"/>
          </w:rPr>
          <w:t>После этого выполняем: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935E3E" w:rsidRPr="00935E3E" w:rsidTr="00935E3E">
        <w:tc>
          <w:tcPr>
            <w:tcW w:w="0" w:type="auto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0" w:type="dxa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Courier New" w:eastAsia="Times New Roman" w:hAnsi="Courier New" w:cs="Courier New"/>
                <w:sz w:val="20"/>
              </w:rPr>
              <w:t>locale-gen</w:t>
            </w:r>
          </w:p>
        </w:tc>
      </w:tr>
    </w:tbl>
    <w:p w:rsidR="00935E3E" w:rsidRPr="00935E3E" w:rsidRDefault="00935E3E" w:rsidP="00935E3E">
      <w:pPr>
        <w:spacing w:after="0" w:line="480" w:lineRule="auto"/>
        <w:jc w:val="both"/>
        <w:rPr>
          <w:ins w:id="109" w:author="Unknown"/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>
            <wp:extent cx="3286125" cy="1543050"/>
            <wp:effectExtent l="19050" t="0" r="9525" b="0"/>
            <wp:docPr id="20" name="Рисунок 20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E3E" w:rsidRPr="00935E3E" w:rsidRDefault="00935E3E" w:rsidP="00935E3E">
      <w:pPr>
        <w:spacing w:after="0" w:line="480" w:lineRule="auto"/>
        <w:jc w:val="both"/>
        <w:rPr>
          <w:ins w:id="110" w:author="Unknown"/>
          <w:rFonts w:ascii="Arial" w:eastAsia="Times New Roman" w:hAnsi="Arial" w:cs="Arial"/>
          <w:sz w:val="21"/>
          <w:szCs w:val="21"/>
        </w:rPr>
      </w:pPr>
      <w:ins w:id="111" w:author="Unknown">
        <w:r w:rsidRPr="00935E3E">
          <w:rPr>
            <w:rFonts w:ascii="Arial" w:eastAsia="Times New Roman" w:hAnsi="Arial" w:cs="Arial"/>
            <w:sz w:val="21"/>
            <w:szCs w:val="21"/>
          </w:rPr>
          <w:t>Создадим locale.conf и экспортируем локаль: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935E3E" w:rsidRPr="00935E3E" w:rsidTr="00935E3E">
        <w:tc>
          <w:tcPr>
            <w:tcW w:w="0" w:type="auto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50" w:type="dxa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>echo</w:t>
            </w: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>LANG=en_US.UTF-8 &gt; /etc/locale.conf</w:t>
            </w:r>
          </w:p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>export</w:t>
            </w: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>LANG=en_US.UTF-8</w:t>
            </w:r>
          </w:p>
        </w:tc>
      </w:tr>
    </w:tbl>
    <w:p w:rsidR="00935E3E" w:rsidRPr="00935E3E" w:rsidRDefault="00935E3E" w:rsidP="00935E3E">
      <w:pPr>
        <w:spacing w:after="0" w:line="480" w:lineRule="auto"/>
        <w:jc w:val="both"/>
        <w:rPr>
          <w:ins w:id="112" w:author="Unknown"/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>
            <wp:extent cx="4181475" cy="533400"/>
            <wp:effectExtent l="19050" t="0" r="9525" b="0"/>
            <wp:docPr id="21" name="Рисунок 21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2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E3E" w:rsidRPr="00935E3E" w:rsidRDefault="00935E3E" w:rsidP="00935E3E">
      <w:pPr>
        <w:spacing w:after="0" w:line="480" w:lineRule="auto"/>
        <w:jc w:val="both"/>
        <w:rPr>
          <w:ins w:id="113" w:author="Unknown"/>
          <w:rFonts w:ascii="Arial" w:eastAsia="Times New Roman" w:hAnsi="Arial" w:cs="Arial"/>
          <w:sz w:val="21"/>
          <w:szCs w:val="21"/>
        </w:rPr>
      </w:pPr>
      <w:ins w:id="114" w:author="Unknown">
        <w:r w:rsidRPr="00935E3E">
          <w:rPr>
            <w:rFonts w:ascii="Arial" w:eastAsia="Times New Roman" w:hAnsi="Arial" w:cs="Arial"/>
            <w:sz w:val="21"/>
            <w:szCs w:val="21"/>
          </w:rPr>
          <w:t>Установим Time Zone, связав информацию о временной зоне с localtime:</w:t>
        </w:r>
      </w:ins>
    </w:p>
    <w:p w:rsidR="00935E3E" w:rsidRPr="00935E3E" w:rsidRDefault="00935E3E" w:rsidP="00935E3E">
      <w:pPr>
        <w:spacing w:after="0" w:line="480" w:lineRule="auto"/>
        <w:jc w:val="both"/>
        <w:rPr>
          <w:ins w:id="115" w:author="Unknown"/>
          <w:rFonts w:ascii="Arial" w:eastAsia="Times New Roman" w:hAnsi="Arial" w:cs="Arial"/>
          <w:sz w:val="21"/>
          <w:szCs w:val="21"/>
        </w:rPr>
      </w:pPr>
      <w:ins w:id="116" w:author="Unknown">
        <w:r w:rsidRPr="00935E3E">
          <w:rPr>
            <w:rFonts w:ascii="Arial" w:eastAsia="Times New Roman" w:hAnsi="Arial" w:cs="Arial"/>
            <w:sz w:val="21"/>
            <w:szCs w:val="21"/>
          </w:rPr>
          <w:t>Чтобы увидеть все временные зоны: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935E3E" w:rsidRPr="00935E3E" w:rsidTr="00935E3E">
        <w:tc>
          <w:tcPr>
            <w:tcW w:w="0" w:type="auto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0650" w:type="dxa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Courier New" w:eastAsia="Times New Roman" w:hAnsi="Courier New" w:cs="Courier New"/>
                <w:sz w:val="20"/>
              </w:rPr>
              <w:t>ls</w:t>
            </w: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5E3E">
              <w:rPr>
                <w:rFonts w:ascii="Courier New" w:eastAsia="Times New Roman" w:hAnsi="Courier New" w:cs="Courier New"/>
                <w:sz w:val="20"/>
              </w:rPr>
              <w:t>/usr/share/zoneinfo</w:t>
            </w:r>
          </w:p>
        </w:tc>
      </w:tr>
    </w:tbl>
    <w:p w:rsidR="00935E3E" w:rsidRPr="00935E3E" w:rsidRDefault="00935E3E" w:rsidP="00935E3E">
      <w:pPr>
        <w:spacing w:after="0" w:line="480" w:lineRule="auto"/>
        <w:jc w:val="both"/>
        <w:rPr>
          <w:ins w:id="117" w:author="Unknown"/>
          <w:rFonts w:ascii="Arial" w:eastAsia="Times New Roman" w:hAnsi="Arial" w:cs="Arial"/>
          <w:sz w:val="21"/>
          <w:szCs w:val="21"/>
        </w:rPr>
      </w:pPr>
      <w:ins w:id="118" w:author="Unknown">
        <w:r w:rsidRPr="00935E3E">
          <w:rPr>
            <w:rFonts w:ascii="Arial" w:eastAsia="Times New Roman" w:hAnsi="Arial" w:cs="Arial"/>
            <w:sz w:val="21"/>
            <w:szCs w:val="21"/>
          </w:rPr>
          <w:t>Чтобы увидеть подкатегории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935E3E" w:rsidRPr="00935E3E" w:rsidTr="00935E3E">
        <w:tc>
          <w:tcPr>
            <w:tcW w:w="0" w:type="auto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0" w:type="dxa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>ls</w:t>
            </w: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>/usr/share/zoneinfo/Europe</w:t>
            </w:r>
          </w:p>
        </w:tc>
      </w:tr>
    </w:tbl>
    <w:p w:rsidR="00935E3E" w:rsidRPr="00935E3E" w:rsidRDefault="00935E3E" w:rsidP="00935E3E">
      <w:pPr>
        <w:spacing w:after="0" w:line="480" w:lineRule="auto"/>
        <w:jc w:val="both"/>
        <w:rPr>
          <w:ins w:id="119" w:author="Unknown"/>
          <w:rFonts w:ascii="Arial" w:eastAsia="Times New Roman" w:hAnsi="Arial" w:cs="Arial"/>
          <w:sz w:val="21"/>
          <w:szCs w:val="21"/>
        </w:rPr>
      </w:pPr>
      <w:ins w:id="120" w:author="Unknown">
        <w:r w:rsidRPr="00935E3E">
          <w:rPr>
            <w:rFonts w:ascii="Arial" w:eastAsia="Times New Roman" w:hAnsi="Arial" w:cs="Arial"/>
            <w:sz w:val="21"/>
            <w:szCs w:val="21"/>
          </w:rPr>
          <w:t>Теперь, когда вы выбрали город, делаем ссылку: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935E3E" w:rsidRPr="00935E3E" w:rsidTr="00935E3E">
        <w:tc>
          <w:tcPr>
            <w:tcW w:w="0" w:type="auto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0" w:type="dxa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>ln</w:t>
            </w: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>-s /usr/share/zoneinfo/Europe/Moscow</w:t>
            </w: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>/etc/localtime</w:t>
            </w:r>
          </w:p>
        </w:tc>
      </w:tr>
    </w:tbl>
    <w:p w:rsidR="00935E3E" w:rsidRPr="00935E3E" w:rsidRDefault="00935E3E" w:rsidP="00935E3E">
      <w:pPr>
        <w:spacing w:after="0" w:line="480" w:lineRule="auto"/>
        <w:jc w:val="both"/>
        <w:rPr>
          <w:ins w:id="121" w:author="Unknown"/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>
            <wp:extent cx="6848475" cy="1590675"/>
            <wp:effectExtent l="19050" t="0" r="9525" b="0"/>
            <wp:docPr id="22" name="Рисунок 22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2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E3E" w:rsidRPr="00935E3E" w:rsidRDefault="00935E3E" w:rsidP="00935E3E">
      <w:pPr>
        <w:spacing w:after="0" w:line="480" w:lineRule="auto"/>
        <w:jc w:val="both"/>
        <w:rPr>
          <w:ins w:id="122" w:author="Unknown"/>
          <w:rFonts w:ascii="Arial" w:eastAsia="Times New Roman" w:hAnsi="Arial" w:cs="Arial"/>
          <w:sz w:val="21"/>
          <w:szCs w:val="21"/>
        </w:rPr>
      </w:pPr>
      <w:ins w:id="123" w:author="Unknown">
        <w:r w:rsidRPr="00935E3E">
          <w:rPr>
            <w:rFonts w:ascii="Arial" w:eastAsia="Times New Roman" w:hAnsi="Arial" w:cs="Arial"/>
            <w:sz w:val="21"/>
            <w:szCs w:val="21"/>
          </w:rPr>
          <w:t>Устанавливаем аппаратные часы на UTC: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935E3E" w:rsidRPr="00935E3E" w:rsidTr="00935E3E">
        <w:tc>
          <w:tcPr>
            <w:tcW w:w="0" w:type="auto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0" w:type="dxa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Courier New" w:eastAsia="Times New Roman" w:hAnsi="Courier New" w:cs="Courier New"/>
                <w:sz w:val="20"/>
              </w:rPr>
              <w:t>hwclock --systohc --utc</w:t>
            </w:r>
          </w:p>
        </w:tc>
      </w:tr>
    </w:tbl>
    <w:p w:rsidR="00935E3E" w:rsidRPr="00935E3E" w:rsidRDefault="00935E3E" w:rsidP="00935E3E">
      <w:pPr>
        <w:spacing w:after="0" w:line="480" w:lineRule="auto"/>
        <w:jc w:val="both"/>
        <w:rPr>
          <w:ins w:id="124" w:author="Unknown"/>
          <w:rFonts w:ascii="Arial" w:eastAsia="Times New Roman" w:hAnsi="Arial" w:cs="Arial"/>
          <w:sz w:val="21"/>
          <w:szCs w:val="21"/>
        </w:rPr>
      </w:pPr>
      <w:ins w:id="125" w:author="Unknown">
        <w:r w:rsidRPr="00935E3E">
          <w:rPr>
            <w:rFonts w:ascii="Arial" w:eastAsia="Times New Roman" w:hAnsi="Arial" w:cs="Arial"/>
            <w:sz w:val="21"/>
            <w:szCs w:val="21"/>
          </w:rPr>
          <w:t>Устанавливаем имя хоста: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935E3E" w:rsidRPr="00935E3E" w:rsidTr="00935E3E">
        <w:tc>
          <w:tcPr>
            <w:tcW w:w="0" w:type="auto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0" w:type="dxa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Courier New" w:eastAsia="Times New Roman" w:hAnsi="Courier New" w:cs="Courier New"/>
                <w:sz w:val="20"/>
              </w:rPr>
              <w:t>echo</w:t>
            </w: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5E3E">
              <w:rPr>
                <w:rFonts w:ascii="Courier New" w:eastAsia="Times New Roman" w:hAnsi="Courier New" w:cs="Courier New"/>
                <w:sz w:val="20"/>
              </w:rPr>
              <w:t>HackWare &gt; /etc/hostname</w:t>
            </w:r>
          </w:p>
        </w:tc>
      </w:tr>
    </w:tbl>
    <w:p w:rsidR="00935E3E" w:rsidRPr="00935E3E" w:rsidRDefault="00935E3E" w:rsidP="00935E3E">
      <w:pPr>
        <w:spacing w:after="0" w:line="480" w:lineRule="auto"/>
        <w:jc w:val="both"/>
        <w:rPr>
          <w:ins w:id="126" w:author="Unknown"/>
          <w:rFonts w:ascii="Arial" w:eastAsia="Times New Roman" w:hAnsi="Arial" w:cs="Arial"/>
          <w:sz w:val="21"/>
          <w:szCs w:val="21"/>
        </w:rPr>
      </w:pPr>
      <w:ins w:id="127" w:author="Unknown">
        <w:r w:rsidRPr="00935E3E">
          <w:rPr>
            <w:rFonts w:ascii="Arial" w:eastAsia="Times New Roman" w:hAnsi="Arial" w:cs="Arial"/>
            <w:sz w:val="21"/>
            <w:szCs w:val="21"/>
          </w:rPr>
          <w:t>Настраиваем сеть: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935E3E" w:rsidRPr="00935E3E" w:rsidTr="00935E3E">
        <w:tc>
          <w:tcPr>
            <w:tcW w:w="0" w:type="auto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0" w:type="dxa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Courier New" w:eastAsia="Times New Roman" w:hAnsi="Courier New" w:cs="Courier New"/>
                <w:sz w:val="20"/>
              </w:rPr>
              <w:t>systemctl enable</w:t>
            </w: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5E3E">
              <w:rPr>
                <w:rFonts w:ascii="Courier New" w:eastAsia="Times New Roman" w:hAnsi="Courier New" w:cs="Courier New"/>
                <w:sz w:val="20"/>
              </w:rPr>
              <w:t>dhcpcd.service</w:t>
            </w:r>
          </w:p>
        </w:tc>
      </w:tr>
    </w:tbl>
    <w:p w:rsidR="00935E3E" w:rsidRPr="00935E3E" w:rsidRDefault="00935E3E" w:rsidP="00935E3E">
      <w:pPr>
        <w:spacing w:after="0" w:line="480" w:lineRule="auto"/>
        <w:jc w:val="both"/>
        <w:rPr>
          <w:ins w:id="128" w:author="Unknown"/>
          <w:rFonts w:ascii="Arial" w:eastAsia="Times New Roman" w:hAnsi="Arial" w:cs="Arial"/>
          <w:sz w:val="21"/>
          <w:szCs w:val="21"/>
        </w:rPr>
      </w:pPr>
      <w:ins w:id="129" w:author="Unknown">
        <w:r w:rsidRPr="00935E3E">
          <w:rPr>
            <w:rFonts w:ascii="Arial" w:eastAsia="Times New Roman" w:hAnsi="Arial" w:cs="Arial"/>
            <w:sz w:val="21"/>
            <w:szCs w:val="21"/>
          </w:rPr>
          <w:t>Устанавливаем пароль рута: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935E3E" w:rsidRPr="00935E3E" w:rsidTr="00935E3E">
        <w:tc>
          <w:tcPr>
            <w:tcW w:w="0" w:type="auto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0" w:type="dxa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Courier New" w:eastAsia="Times New Roman" w:hAnsi="Courier New" w:cs="Courier New"/>
                <w:sz w:val="20"/>
              </w:rPr>
              <w:t>passwd</w:t>
            </w:r>
          </w:p>
        </w:tc>
      </w:tr>
    </w:tbl>
    <w:p w:rsidR="00935E3E" w:rsidRPr="00935E3E" w:rsidRDefault="00935E3E" w:rsidP="00935E3E">
      <w:pPr>
        <w:spacing w:after="0" w:line="480" w:lineRule="auto"/>
        <w:jc w:val="both"/>
        <w:rPr>
          <w:ins w:id="130" w:author="Unknown"/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>
            <wp:extent cx="3314700" cy="904875"/>
            <wp:effectExtent l="19050" t="0" r="0" b="0"/>
            <wp:docPr id="23" name="Рисунок 23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2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E3E" w:rsidRPr="00935E3E" w:rsidRDefault="00935E3E" w:rsidP="00935E3E">
      <w:pPr>
        <w:spacing w:after="0" w:line="480" w:lineRule="auto"/>
        <w:jc w:val="both"/>
        <w:rPr>
          <w:ins w:id="131" w:author="Unknown"/>
          <w:rFonts w:ascii="Arial" w:eastAsia="Times New Roman" w:hAnsi="Arial" w:cs="Arial"/>
          <w:sz w:val="21"/>
          <w:szCs w:val="21"/>
        </w:rPr>
      </w:pPr>
      <w:ins w:id="132" w:author="Unknown">
        <w:r w:rsidRPr="00935E3E">
          <w:rPr>
            <w:rFonts w:ascii="Arial" w:eastAsia="Times New Roman" w:hAnsi="Arial" w:cs="Arial"/>
            <w:sz w:val="21"/>
            <w:szCs w:val="21"/>
          </w:rPr>
          <w:t>Создаём нового пользователя с sudo: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935E3E" w:rsidRPr="00935E3E" w:rsidTr="00935E3E">
        <w:tc>
          <w:tcPr>
            <w:tcW w:w="0" w:type="auto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0650" w:type="dxa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>useradd</w:t>
            </w: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>-m -g users</w:t>
            </w: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>-G wheel,video -s /bin/bash</w:t>
            </w: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>&lt;</w:t>
            </w:r>
            <w:r w:rsidRPr="00935E3E">
              <w:rPr>
                <w:rFonts w:ascii="Courier New" w:eastAsia="Times New Roman" w:hAnsi="Courier New" w:cs="Courier New"/>
                <w:sz w:val="20"/>
              </w:rPr>
              <w:t>имя</w:t>
            </w: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</w:t>
            </w:r>
            <w:r w:rsidRPr="00935E3E">
              <w:rPr>
                <w:rFonts w:ascii="Courier New" w:eastAsia="Times New Roman" w:hAnsi="Courier New" w:cs="Courier New"/>
                <w:sz w:val="20"/>
              </w:rPr>
              <w:t>пользователя</w:t>
            </w: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>&gt;</w:t>
            </w:r>
          </w:p>
        </w:tc>
      </w:tr>
    </w:tbl>
    <w:p w:rsidR="00935E3E" w:rsidRPr="00935E3E" w:rsidRDefault="00935E3E" w:rsidP="00935E3E">
      <w:pPr>
        <w:spacing w:after="0" w:line="480" w:lineRule="auto"/>
        <w:jc w:val="both"/>
        <w:rPr>
          <w:ins w:id="133" w:author="Unknown"/>
          <w:rFonts w:ascii="Arial" w:eastAsia="Times New Roman" w:hAnsi="Arial" w:cs="Arial"/>
          <w:sz w:val="21"/>
          <w:szCs w:val="21"/>
        </w:rPr>
      </w:pPr>
      <w:ins w:id="134" w:author="Unknown">
        <w:r w:rsidRPr="00935E3E">
          <w:rPr>
            <w:rFonts w:ascii="Arial" w:eastAsia="Times New Roman" w:hAnsi="Arial" w:cs="Arial"/>
            <w:sz w:val="21"/>
            <w:szCs w:val="21"/>
          </w:rPr>
          <w:t>Установка sudo с pacman: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935E3E" w:rsidRPr="00935E3E" w:rsidTr="00935E3E">
        <w:tc>
          <w:tcPr>
            <w:tcW w:w="0" w:type="auto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0" w:type="dxa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Courier New" w:eastAsia="Times New Roman" w:hAnsi="Courier New" w:cs="Courier New"/>
                <w:sz w:val="20"/>
              </w:rPr>
              <w:t>pacman -S sudo</w:t>
            </w:r>
          </w:p>
        </w:tc>
      </w:tr>
    </w:tbl>
    <w:p w:rsidR="00935E3E" w:rsidRPr="00935E3E" w:rsidRDefault="00935E3E" w:rsidP="00935E3E">
      <w:pPr>
        <w:spacing w:after="0" w:line="480" w:lineRule="auto"/>
        <w:jc w:val="both"/>
        <w:rPr>
          <w:ins w:id="135" w:author="Unknown"/>
          <w:rFonts w:ascii="Arial" w:eastAsia="Times New Roman" w:hAnsi="Arial" w:cs="Arial"/>
          <w:sz w:val="21"/>
          <w:szCs w:val="21"/>
        </w:rPr>
      </w:pPr>
      <w:ins w:id="136" w:author="Unknown">
        <w:r w:rsidRPr="00935E3E">
          <w:rPr>
            <w:rFonts w:ascii="Arial" w:eastAsia="Times New Roman" w:hAnsi="Arial" w:cs="Arial"/>
            <w:sz w:val="21"/>
            <w:szCs w:val="21"/>
          </w:rPr>
          <w:t>Раскомментируйте группу wheel из sudoers</w:t>
        </w:r>
        <w:r w:rsidRPr="00935E3E">
          <w:rPr>
            <w:rFonts w:ascii="Arial" w:eastAsia="Times New Roman" w:hAnsi="Arial" w:cs="Arial"/>
            <w:sz w:val="21"/>
          </w:rPr>
          <w:t> </w:t>
        </w:r>
        <w:r w:rsidRPr="00935E3E">
          <w:rPr>
            <w:rFonts w:ascii="Arial" w:eastAsia="Times New Roman" w:hAnsi="Arial" w:cs="Arial"/>
            <w:b/>
            <w:bCs/>
            <w:sz w:val="21"/>
          </w:rPr>
          <w:t>%wheel ALL=(ALL)</w:t>
        </w:r>
        <w:r w:rsidRPr="00935E3E">
          <w:rPr>
            <w:rFonts w:ascii="Arial" w:eastAsia="Times New Roman" w:hAnsi="Arial" w:cs="Arial"/>
            <w:sz w:val="21"/>
            <w:szCs w:val="21"/>
          </w:rPr>
          <w:t>, чтобы пользователи сразу после создания могли sudo: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935E3E" w:rsidRPr="00935E3E" w:rsidTr="00935E3E">
        <w:tc>
          <w:tcPr>
            <w:tcW w:w="0" w:type="auto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0" w:type="dxa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Courier New" w:eastAsia="Times New Roman" w:hAnsi="Courier New" w:cs="Courier New"/>
                <w:sz w:val="20"/>
              </w:rPr>
              <w:t>vim /etc/sudoers</w:t>
            </w:r>
          </w:p>
        </w:tc>
      </w:tr>
    </w:tbl>
    <w:p w:rsidR="00935E3E" w:rsidRPr="00935E3E" w:rsidRDefault="00935E3E" w:rsidP="00935E3E">
      <w:pPr>
        <w:spacing w:after="0" w:line="480" w:lineRule="auto"/>
        <w:jc w:val="both"/>
        <w:rPr>
          <w:ins w:id="137" w:author="Unknown"/>
          <w:rFonts w:ascii="Arial" w:eastAsia="Times New Roman" w:hAnsi="Arial" w:cs="Arial"/>
          <w:sz w:val="21"/>
          <w:szCs w:val="21"/>
        </w:rPr>
      </w:pPr>
      <w:ins w:id="138" w:author="Unknown">
        <w:r w:rsidRPr="00935E3E">
          <w:rPr>
            <w:rFonts w:ascii="Arial" w:eastAsia="Times New Roman" w:hAnsi="Arial" w:cs="Arial"/>
            <w:sz w:val="21"/>
            <w:szCs w:val="21"/>
          </w:rPr>
          <w:t>Установите пароль для созданного пользователя: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935E3E" w:rsidRPr="00935E3E" w:rsidTr="00935E3E">
        <w:tc>
          <w:tcPr>
            <w:tcW w:w="0" w:type="auto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0" w:type="dxa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Courier New" w:eastAsia="Times New Roman" w:hAnsi="Courier New" w:cs="Courier New"/>
                <w:sz w:val="20"/>
              </w:rPr>
              <w:t>passwd</w:t>
            </w: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5E3E">
              <w:rPr>
                <w:rFonts w:ascii="Courier New" w:eastAsia="Times New Roman" w:hAnsi="Courier New" w:cs="Courier New"/>
                <w:sz w:val="20"/>
              </w:rPr>
              <w:t>&lt;имя пользователя&gt;</w:t>
            </w:r>
          </w:p>
        </w:tc>
      </w:tr>
    </w:tbl>
    <w:p w:rsidR="00935E3E" w:rsidRPr="00935E3E" w:rsidRDefault="00935E3E" w:rsidP="00935E3E">
      <w:pPr>
        <w:spacing w:after="0" w:line="480" w:lineRule="auto"/>
        <w:jc w:val="both"/>
        <w:rPr>
          <w:ins w:id="139" w:author="Unknown"/>
          <w:rFonts w:ascii="Arial" w:eastAsia="Times New Roman" w:hAnsi="Arial" w:cs="Arial"/>
          <w:sz w:val="21"/>
          <w:szCs w:val="21"/>
        </w:rPr>
      </w:pPr>
      <w:ins w:id="140" w:author="Unknown">
        <w:r w:rsidRPr="00935E3E">
          <w:rPr>
            <w:rFonts w:ascii="Arial" w:eastAsia="Times New Roman" w:hAnsi="Arial" w:cs="Arial"/>
            <w:sz w:val="21"/>
            <w:szCs w:val="21"/>
          </w:rPr>
          <w:t>Загрузчик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935E3E" w:rsidRPr="00935E3E" w:rsidTr="00935E3E">
        <w:tc>
          <w:tcPr>
            <w:tcW w:w="0" w:type="auto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0" w:type="dxa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Courier New" w:eastAsia="Times New Roman" w:hAnsi="Courier New" w:cs="Courier New"/>
                <w:sz w:val="20"/>
              </w:rPr>
              <w:t>bootctl install</w:t>
            </w:r>
          </w:p>
        </w:tc>
      </w:tr>
    </w:tbl>
    <w:p w:rsidR="00935E3E" w:rsidRPr="00935E3E" w:rsidRDefault="00935E3E" w:rsidP="00935E3E">
      <w:pPr>
        <w:spacing w:after="0" w:line="480" w:lineRule="auto"/>
        <w:jc w:val="both"/>
        <w:rPr>
          <w:ins w:id="141" w:author="Unknown"/>
          <w:rFonts w:ascii="Arial" w:eastAsia="Times New Roman" w:hAnsi="Arial" w:cs="Arial"/>
          <w:sz w:val="21"/>
          <w:szCs w:val="21"/>
        </w:rPr>
      </w:pPr>
      <w:ins w:id="142" w:author="Unknown">
        <w:r w:rsidRPr="00935E3E">
          <w:rPr>
            <w:rFonts w:ascii="Arial" w:eastAsia="Times New Roman" w:hAnsi="Arial" w:cs="Arial"/>
            <w:sz w:val="21"/>
            <w:szCs w:val="21"/>
          </w:rPr>
          <w:t>Редактируем содержимое файла: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935E3E" w:rsidRPr="00935E3E" w:rsidTr="00935E3E">
        <w:tc>
          <w:tcPr>
            <w:tcW w:w="0" w:type="auto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0" w:type="dxa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>vim /boot/loader/loader.conf</w:t>
            </w:r>
          </w:p>
        </w:tc>
      </w:tr>
    </w:tbl>
    <w:p w:rsidR="00935E3E" w:rsidRPr="00935E3E" w:rsidRDefault="00935E3E" w:rsidP="00935E3E">
      <w:pPr>
        <w:spacing w:after="0" w:line="480" w:lineRule="auto"/>
        <w:jc w:val="both"/>
        <w:rPr>
          <w:ins w:id="143" w:author="Unknown"/>
          <w:rFonts w:ascii="Arial" w:eastAsia="Times New Roman" w:hAnsi="Arial" w:cs="Arial"/>
          <w:sz w:val="21"/>
          <w:szCs w:val="21"/>
        </w:rPr>
      </w:pPr>
      <w:ins w:id="144" w:author="Unknown">
        <w:r w:rsidRPr="00935E3E">
          <w:rPr>
            <w:rFonts w:ascii="Arial" w:eastAsia="Times New Roman" w:hAnsi="Arial" w:cs="Arial"/>
            <w:sz w:val="21"/>
            <w:szCs w:val="21"/>
          </w:rPr>
          <w:t>Удалите то, что там есть и впишите туда: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935E3E" w:rsidRPr="00935E3E" w:rsidTr="00935E3E">
        <w:tc>
          <w:tcPr>
            <w:tcW w:w="0" w:type="auto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0" w:type="dxa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Courier New" w:eastAsia="Times New Roman" w:hAnsi="Courier New" w:cs="Courier New"/>
                <w:sz w:val="20"/>
              </w:rPr>
              <w:t>default  arch</w:t>
            </w:r>
          </w:p>
        </w:tc>
      </w:tr>
    </w:tbl>
    <w:p w:rsidR="00935E3E" w:rsidRPr="00935E3E" w:rsidRDefault="00935E3E" w:rsidP="00935E3E">
      <w:pPr>
        <w:spacing w:after="0" w:line="480" w:lineRule="auto"/>
        <w:jc w:val="both"/>
        <w:rPr>
          <w:ins w:id="145" w:author="Unknown"/>
          <w:rFonts w:ascii="Arial" w:eastAsia="Times New Roman" w:hAnsi="Arial" w:cs="Arial"/>
          <w:sz w:val="21"/>
          <w:szCs w:val="21"/>
        </w:rPr>
      </w:pPr>
      <w:ins w:id="146" w:author="Unknown">
        <w:r w:rsidRPr="00935E3E">
          <w:rPr>
            <w:rFonts w:ascii="Arial" w:eastAsia="Times New Roman" w:hAnsi="Arial" w:cs="Arial"/>
            <w:sz w:val="21"/>
            <w:szCs w:val="21"/>
          </w:rPr>
          <w:t xml:space="preserve">Создайте конфигурационный файл для добавления пункта Arch Linux </w:t>
        </w:r>
        <w:proofErr w:type="gramStart"/>
        <w:r w:rsidRPr="00935E3E">
          <w:rPr>
            <w:rFonts w:ascii="Arial" w:eastAsia="Times New Roman" w:hAnsi="Arial" w:cs="Arial"/>
            <w:sz w:val="21"/>
            <w:szCs w:val="21"/>
          </w:rPr>
          <w:t>в</w:t>
        </w:r>
        <w:proofErr w:type="gramEnd"/>
        <w:r w:rsidRPr="00935E3E">
          <w:rPr>
            <w:rFonts w:ascii="Arial" w:eastAsia="Times New Roman" w:hAnsi="Arial" w:cs="Arial"/>
            <w:sz w:val="21"/>
            <w:szCs w:val="21"/>
          </w:rPr>
          <w:t xml:space="preserve"> менеджер gummiboot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935E3E" w:rsidRPr="00935E3E" w:rsidTr="00935E3E">
        <w:tc>
          <w:tcPr>
            <w:tcW w:w="0" w:type="auto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0" w:type="dxa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>vim /boot/loader/entries/arch.conf</w:t>
            </w:r>
          </w:p>
        </w:tc>
      </w:tr>
    </w:tbl>
    <w:p w:rsidR="00935E3E" w:rsidRPr="00935E3E" w:rsidRDefault="00935E3E" w:rsidP="00935E3E">
      <w:pPr>
        <w:spacing w:after="0" w:line="480" w:lineRule="auto"/>
        <w:jc w:val="both"/>
        <w:rPr>
          <w:ins w:id="147" w:author="Unknown"/>
          <w:rFonts w:ascii="Arial" w:eastAsia="Times New Roman" w:hAnsi="Arial" w:cs="Arial"/>
          <w:sz w:val="21"/>
          <w:szCs w:val="21"/>
        </w:rPr>
      </w:pPr>
      <w:ins w:id="148" w:author="Unknown">
        <w:r w:rsidRPr="00935E3E">
          <w:rPr>
            <w:rFonts w:ascii="Arial" w:eastAsia="Times New Roman" w:hAnsi="Arial" w:cs="Arial"/>
            <w:sz w:val="21"/>
            <w:szCs w:val="21"/>
          </w:rPr>
          <w:t>Содержимое файла должно быть следующим: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935E3E" w:rsidRPr="00935E3E" w:rsidTr="00935E3E">
        <w:tc>
          <w:tcPr>
            <w:tcW w:w="0" w:type="auto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50" w:type="dxa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BlackArch</w:t>
            </w:r>
            <w:r w:rsidRPr="00935E3E">
              <w:rPr>
                <w:rFonts w:ascii="Cambria Math" w:eastAsia="Times New Roman" w:hAnsi="Cambria Math" w:cs="Cambria Math"/>
                <w:sz w:val="20"/>
              </w:rPr>
              <w:t> </w:t>
            </w: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>title</w:t>
            </w:r>
          </w:p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/vmlinuz-linux</w:t>
            </w:r>
            <w:r w:rsidRPr="00935E3E">
              <w:rPr>
                <w:rFonts w:ascii="Cambria Math" w:eastAsia="Times New Roman" w:hAnsi="Cambria Math" w:cs="Cambria Math"/>
                <w:sz w:val="20"/>
              </w:rPr>
              <w:t> </w:t>
            </w: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>linux</w:t>
            </w:r>
          </w:p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/initramfs-linux.img</w:t>
            </w:r>
            <w:r w:rsidRPr="00935E3E">
              <w:rPr>
                <w:rFonts w:ascii="Cambria Math" w:eastAsia="Times New Roman" w:hAnsi="Cambria Math" w:cs="Cambria Math"/>
                <w:sz w:val="20"/>
              </w:rPr>
              <w:t> </w:t>
            </w: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>initrd</w:t>
            </w:r>
          </w:p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root=/dev/sda3 rw</w:t>
            </w:r>
            <w:r w:rsidRPr="00935E3E">
              <w:rPr>
                <w:rFonts w:ascii="Cambria Math" w:eastAsia="Times New Roman" w:hAnsi="Cambria Math" w:cs="Cambria Math"/>
                <w:sz w:val="20"/>
              </w:rPr>
              <w:t> </w:t>
            </w: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>options</w:t>
            </w:r>
          </w:p>
        </w:tc>
      </w:tr>
    </w:tbl>
    <w:p w:rsidR="00935E3E" w:rsidRPr="00935E3E" w:rsidRDefault="00935E3E" w:rsidP="00935E3E">
      <w:pPr>
        <w:spacing w:after="0" w:line="480" w:lineRule="auto"/>
        <w:jc w:val="both"/>
        <w:rPr>
          <w:ins w:id="149" w:author="Unknown"/>
          <w:rFonts w:ascii="Arial" w:eastAsia="Times New Roman" w:hAnsi="Arial" w:cs="Arial"/>
          <w:sz w:val="21"/>
          <w:szCs w:val="21"/>
        </w:rPr>
      </w:pPr>
      <w:ins w:id="150" w:author="Unknown">
        <w:r w:rsidRPr="00935E3E">
          <w:rPr>
            <w:rFonts w:ascii="Arial" w:eastAsia="Times New Roman" w:hAnsi="Arial" w:cs="Arial"/>
            <w:sz w:val="21"/>
            <w:szCs w:val="21"/>
          </w:rPr>
          <w:t>Выйдем из chroot, размонтируем смонтированные разделы и перезагрузимся:</w:t>
        </w:r>
      </w:ins>
    </w:p>
    <w:tbl>
      <w:tblPr>
        <w:tblW w:w="11400" w:type="dxa"/>
        <w:tblInd w:w="300" w:type="dxa"/>
        <w:tblCellMar>
          <w:left w:w="0" w:type="dxa"/>
          <w:right w:w="0" w:type="dxa"/>
        </w:tblCellMar>
        <w:tblLook w:val="04A0"/>
      </w:tblPr>
      <w:tblGrid>
        <w:gridCol w:w="750"/>
        <w:gridCol w:w="10650"/>
      </w:tblGrid>
      <w:tr w:rsidR="00935E3E" w:rsidRPr="00935E3E" w:rsidTr="00935E3E">
        <w:tc>
          <w:tcPr>
            <w:tcW w:w="0" w:type="auto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50" w:type="dxa"/>
            <w:vAlign w:val="center"/>
            <w:hideMark/>
          </w:tcPr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>exit</w:t>
            </w:r>
          </w:p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>umount</w:t>
            </w: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>-R /mnt/boot</w:t>
            </w:r>
          </w:p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>umount</w:t>
            </w:r>
            <w:r w:rsidRPr="00935E3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35E3E">
              <w:rPr>
                <w:rFonts w:ascii="Courier New" w:eastAsia="Times New Roman" w:hAnsi="Courier New" w:cs="Courier New"/>
                <w:sz w:val="20"/>
                <w:lang w:val="en-US"/>
              </w:rPr>
              <w:t>-R /mnt</w:t>
            </w:r>
          </w:p>
          <w:p w:rsidR="00935E3E" w:rsidRPr="00935E3E" w:rsidRDefault="00935E3E" w:rsidP="00935E3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E3E">
              <w:rPr>
                <w:rFonts w:ascii="Courier New" w:eastAsia="Times New Roman" w:hAnsi="Courier New" w:cs="Courier New"/>
                <w:sz w:val="20"/>
              </w:rPr>
              <w:t>reboot</w:t>
            </w:r>
          </w:p>
        </w:tc>
      </w:tr>
    </w:tbl>
    <w:p w:rsidR="00935E3E" w:rsidRPr="00935E3E" w:rsidRDefault="00935E3E" w:rsidP="00935E3E">
      <w:pPr>
        <w:spacing w:after="0" w:line="480" w:lineRule="auto"/>
        <w:jc w:val="both"/>
        <w:rPr>
          <w:ins w:id="151" w:author="Unknown"/>
          <w:rFonts w:ascii="Arial" w:eastAsia="Times New Roman" w:hAnsi="Arial" w:cs="Arial"/>
          <w:sz w:val="21"/>
          <w:szCs w:val="21"/>
        </w:rPr>
      </w:pPr>
      <w:ins w:id="152" w:author="Unknown">
        <w:r w:rsidRPr="00935E3E">
          <w:rPr>
            <w:rFonts w:ascii="Arial" w:eastAsia="Times New Roman" w:hAnsi="Arial" w:cs="Arial"/>
            <w:sz w:val="21"/>
            <w:szCs w:val="21"/>
          </w:rPr>
          <w:t>Можно вынимать установочный диск.         </w:t>
        </w:r>
      </w:ins>
    </w:p>
    <w:p w:rsidR="00000000" w:rsidRDefault="00935E3E"/>
    <w:p w:rsidR="00935E3E" w:rsidRDefault="00935E3E"/>
    <w:sectPr w:rsidR="00935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D65C3"/>
    <w:multiLevelType w:val="multilevel"/>
    <w:tmpl w:val="F248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D432E7"/>
    <w:multiLevelType w:val="multilevel"/>
    <w:tmpl w:val="06AC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935E3E"/>
    <w:rsid w:val="00935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35E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35E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5E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935E3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ost-meta">
    <w:name w:val="post-meta"/>
    <w:basedOn w:val="a"/>
    <w:rsid w:val="0093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-meta-date">
    <w:name w:val="post-meta-date"/>
    <w:basedOn w:val="a0"/>
    <w:rsid w:val="00935E3E"/>
  </w:style>
  <w:style w:type="character" w:customStyle="1" w:styleId="apple-converted-space">
    <w:name w:val="apple-converted-space"/>
    <w:basedOn w:val="a0"/>
    <w:rsid w:val="00935E3E"/>
  </w:style>
  <w:style w:type="character" w:customStyle="1" w:styleId="post-meta-author">
    <w:name w:val="post-meta-author"/>
    <w:basedOn w:val="a0"/>
    <w:rsid w:val="00935E3E"/>
  </w:style>
  <w:style w:type="character" w:styleId="a3">
    <w:name w:val="Hyperlink"/>
    <w:basedOn w:val="a0"/>
    <w:uiPriority w:val="99"/>
    <w:semiHidden/>
    <w:unhideWhenUsed/>
    <w:rsid w:val="00935E3E"/>
    <w:rPr>
      <w:color w:val="0000FF"/>
      <w:u w:val="single"/>
    </w:rPr>
  </w:style>
  <w:style w:type="character" w:customStyle="1" w:styleId="post-meta-comments">
    <w:name w:val="post-meta-comments"/>
    <w:basedOn w:val="a0"/>
    <w:rsid w:val="00935E3E"/>
  </w:style>
  <w:style w:type="paragraph" w:styleId="a4">
    <w:name w:val="Normal (Web)"/>
    <w:basedOn w:val="a"/>
    <w:uiPriority w:val="99"/>
    <w:semiHidden/>
    <w:unhideWhenUsed/>
    <w:rsid w:val="0093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935E3E"/>
    <w:rPr>
      <w:i/>
      <w:iCs/>
    </w:rPr>
  </w:style>
  <w:style w:type="character" w:styleId="a6">
    <w:name w:val="Strong"/>
    <w:basedOn w:val="a0"/>
    <w:uiPriority w:val="22"/>
    <w:qFormat/>
    <w:rsid w:val="00935E3E"/>
    <w:rPr>
      <w:b/>
      <w:bCs/>
    </w:rPr>
  </w:style>
  <w:style w:type="character" w:styleId="HTML">
    <w:name w:val="HTML Code"/>
    <w:basedOn w:val="a0"/>
    <w:uiPriority w:val="99"/>
    <w:semiHidden/>
    <w:unhideWhenUsed/>
    <w:rsid w:val="00935E3E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35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35E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1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7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5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1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1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06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7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7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6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3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9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0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44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8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1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6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8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1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6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64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2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5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6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3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13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9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3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8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37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0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0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8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5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7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8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4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7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1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3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1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2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3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8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5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8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1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5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0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0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0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17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7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06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3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0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7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2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2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7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0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1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6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0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0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3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2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6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0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0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1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6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7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9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7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57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06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91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0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76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1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8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2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8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0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24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hyperlink" Target="https://blackarch.ru/?p=46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32" Type="http://schemas.openxmlformats.org/officeDocument/2006/relationships/theme" Target="theme/theme1.xml"/><Relationship Id="rId5" Type="http://schemas.openxmlformats.org/officeDocument/2006/relationships/hyperlink" Target="https://blackarch.ru/?author=1" TargetMode="External"/><Relationship Id="rId15" Type="http://schemas.openxmlformats.org/officeDocument/2006/relationships/image" Target="media/image9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4.jpeg"/><Relationship Id="rId19" Type="http://schemas.openxmlformats.org/officeDocument/2006/relationships/hyperlink" Target="https://blackarch.ru/wp-content/uploads/2016/01/42.jpg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838</Words>
  <Characters>4780</Characters>
  <Application>Microsoft Office Word</Application>
  <DocSecurity>0</DocSecurity>
  <Lines>39</Lines>
  <Paragraphs>11</Paragraphs>
  <ScaleCrop>false</ScaleCrop>
  <Company/>
  <LinksUpToDate>false</LinksUpToDate>
  <CharactersWithSpaces>5607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2</cp:revision>
  <dcterms:created xsi:type="dcterms:W3CDTF">2016-04-26T01:21:00Z</dcterms:created>
  <dcterms:modified xsi:type="dcterms:W3CDTF">2016-04-26T01:21:00Z</dcterms:modified>
</cp:coreProperties>
</file>