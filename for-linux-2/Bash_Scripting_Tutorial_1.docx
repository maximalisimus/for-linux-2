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D56" w:rsidRPr="008B5D56" w:rsidRDefault="008B5D56" w:rsidP="008B5D56">
      <w:pPr>
        <w:rPr>
          <w:rFonts w:ascii="Times New Roman" w:hAnsi="Times New Roman" w:cs="Times New Roman"/>
          <w:sz w:val="24"/>
          <w:szCs w:val="24"/>
        </w:rPr>
      </w:pPr>
      <w:r w:rsidRPr="008B5D56">
        <w:rPr>
          <w:rFonts w:ascii="Times New Roman" w:hAnsi="Times New Roman" w:cs="Times New Roman"/>
          <w:sz w:val="24"/>
          <w:szCs w:val="24"/>
        </w:rPr>
        <w:t>Пишем скрипты в Linux (обучение на примерах)</w:t>
      </w:r>
    </w:p>
    <w:p w:rsidR="008B5D56" w:rsidRPr="008B5D56" w:rsidRDefault="008B5D56" w:rsidP="008B5D56">
      <w:pPr>
        <w:rPr>
          <w:rFonts w:ascii="Times New Roman" w:hAnsi="Times New Roman" w:cs="Times New Roman"/>
          <w:sz w:val="24"/>
          <w:szCs w:val="24"/>
        </w:rPr>
      </w:pPr>
      <w:proofErr w:type="gramStart"/>
      <w:r w:rsidRPr="008B5D56">
        <w:rPr>
          <w:rFonts w:ascii="Times New Roman" w:hAnsi="Times New Roman" w:cs="Times New Roman"/>
          <w:sz w:val="24"/>
          <w:szCs w:val="24"/>
        </w:rPr>
        <w:t>Опубликовано </w:t>
      </w:r>
      <w:hyperlink r:id="rId5" w:tooltip="11:30" w:history="1">
        <w:r w:rsidRPr="008B5D56">
          <w:rPr>
            <w:rStyle w:val="a3"/>
            <w:rFonts w:ascii="Times New Roman" w:hAnsi="Times New Roman" w:cs="Times New Roman"/>
            <w:color w:val="auto"/>
            <w:sz w:val="24"/>
            <w:szCs w:val="24"/>
          </w:rPr>
          <w:t>24.08.2011 </w:t>
        </w:r>
      </w:hyperlink>
      <w:r w:rsidRPr="008B5D56">
        <w:rPr>
          <w:rFonts w:ascii="Times New Roman" w:hAnsi="Times New Roman" w:cs="Times New Roman"/>
          <w:sz w:val="24"/>
          <w:szCs w:val="24"/>
        </w:rPr>
        <w:t> По </w:t>
      </w:r>
      <w:hyperlink r:id="rId6" w:tooltip="Посмотреть все сообщения от Naymen" w:history="1">
        <w:r w:rsidRPr="008B5D56">
          <w:rPr>
            <w:rStyle w:val="a3"/>
            <w:rFonts w:ascii="Times New Roman" w:hAnsi="Times New Roman" w:cs="Times New Roman"/>
            <w:color w:val="auto"/>
            <w:sz w:val="24"/>
            <w:szCs w:val="24"/>
          </w:rPr>
          <w:t>Naymen</w:t>
        </w:r>
      </w:hyperlink>
      <w:r w:rsidRPr="008B5D56">
        <w:rPr>
          <w:rFonts w:ascii="Times New Roman" w:hAnsi="Times New Roman" w:cs="Times New Roman"/>
          <w:sz w:val="24"/>
          <w:szCs w:val="24"/>
        </w:rPr>
        <w:t> Опубликовано</w:t>
      </w:r>
      <w:proofErr w:type="gramEnd"/>
      <w:r w:rsidRPr="008B5D56">
        <w:rPr>
          <w:rFonts w:ascii="Times New Roman" w:hAnsi="Times New Roman" w:cs="Times New Roman"/>
          <w:sz w:val="24"/>
          <w:szCs w:val="24"/>
        </w:rPr>
        <w:t xml:space="preserve"> в </w:t>
      </w:r>
      <w:hyperlink r:id="rId7" w:history="1">
        <w:r w:rsidRPr="008B5D56">
          <w:rPr>
            <w:rStyle w:val="a3"/>
            <w:rFonts w:ascii="Times New Roman" w:hAnsi="Times New Roman" w:cs="Times New Roman"/>
            <w:color w:val="auto"/>
            <w:sz w:val="24"/>
            <w:szCs w:val="24"/>
          </w:rPr>
          <w:t>Debian</w:t>
        </w:r>
      </w:hyperlink>
      <w:r w:rsidRPr="008B5D56">
        <w:rPr>
          <w:rFonts w:ascii="Times New Roman" w:hAnsi="Times New Roman" w:cs="Times New Roman"/>
          <w:sz w:val="24"/>
          <w:szCs w:val="24"/>
        </w:rPr>
        <w:t>, </w:t>
      </w:r>
      <w:hyperlink r:id="rId8" w:history="1">
        <w:r w:rsidRPr="008B5D56">
          <w:rPr>
            <w:rStyle w:val="a3"/>
            <w:rFonts w:ascii="Times New Roman" w:hAnsi="Times New Roman" w:cs="Times New Roman"/>
            <w:color w:val="auto"/>
            <w:sz w:val="24"/>
            <w:szCs w:val="24"/>
          </w:rPr>
          <w:t>Ubuntu</w:t>
        </w:r>
      </w:hyperlink>
      <w:r w:rsidRPr="008B5D56">
        <w:rPr>
          <w:rFonts w:ascii="Times New Roman" w:hAnsi="Times New Roman" w:cs="Times New Roman"/>
          <w:sz w:val="24"/>
          <w:szCs w:val="24"/>
        </w:rPr>
        <w:t xml:space="preserve"> </w:t>
      </w:r>
      <w:hyperlink r:id="rId9" w:anchor="disqus_thread" w:history="1">
        <w:r w:rsidRPr="008B5D56">
          <w:rPr>
            <w:rStyle w:val="a3"/>
            <w:rFonts w:ascii="Times New Roman" w:hAnsi="Times New Roman" w:cs="Times New Roman"/>
            <w:color w:val="auto"/>
            <w:sz w:val="24"/>
            <w:szCs w:val="24"/>
          </w:rPr>
          <w:t>0 Comments</w:t>
        </w:r>
      </w:hyperlink>
    </w:p>
    <w:p w:rsidR="008B5D56" w:rsidRPr="008B5D56" w:rsidRDefault="008B5D56" w:rsidP="008B5D56">
      <w:pPr>
        <w:rPr>
          <w:ins w:id="0" w:author="Unknown"/>
          <w:rFonts w:ascii="Times New Roman" w:hAnsi="Times New Roman" w:cs="Times New Roman"/>
          <w:sz w:val="24"/>
          <w:szCs w:val="24"/>
        </w:rPr>
      </w:pPr>
      <w:ins w:id="1" w:author="Unknown">
        <w:r w:rsidRPr="008B5D56">
          <w:rPr>
            <w:rFonts w:ascii="Times New Roman" w:hAnsi="Times New Roman" w:cs="Times New Roman"/>
            <w:sz w:val="24"/>
            <w:szCs w:val="24"/>
          </w:rPr>
          <w:t>Автор: Кузнецов Константин</w:t>
        </w:r>
      </w:ins>
    </w:p>
    <w:p w:rsidR="008B5D56" w:rsidRPr="008B5D56" w:rsidRDefault="008B5D56" w:rsidP="008B5D56">
      <w:pPr>
        <w:rPr>
          <w:ins w:id="2" w:author="Unknown"/>
          <w:rFonts w:ascii="Times New Roman" w:hAnsi="Times New Roman" w:cs="Times New Roman"/>
          <w:sz w:val="24"/>
          <w:szCs w:val="24"/>
        </w:rPr>
      </w:pPr>
      <w:ins w:id="3" w:author="Unknown">
        <w:r w:rsidRPr="008B5D56">
          <w:rPr>
            <w:rFonts w:ascii="Times New Roman" w:hAnsi="Times New Roman" w:cs="Times New Roman"/>
            <w:sz w:val="24"/>
            <w:szCs w:val="24"/>
          </w:rPr>
          <w:t>Пишем скрипты в Linux (обучение на примерах)</w:t>
        </w:r>
      </w:ins>
    </w:p>
    <w:p w:rsidR="008B5D56" w:rsidRPr="008B5D56" w:rsidRDefault="008B5D56" w:rsidP="008B5D56">
      <w:pPr>
        <w:rPr>
          <w:ins w:id="4" w:author="Unknown"/>
          <w:rFonts w:ascii="Times New Roman" w:hAnsi="Times New Roman" w:cs="Times New Roman"/>
          <w:sz w:val="24"/>
          <w:szCs w:val="24"/>
        </w:rPr>
      </w:pPr>
      <w:ins w:id="5" w:author="Unknown">
        <w:r w:rsidRPr="008B5D56">
          <w:rPr>
            <w:rFonts w:ascii="Times New Roman" w:hAnsi="Times New Roman" w:cs="Times New Roman"/>
            <w:sz w:val="24"/>
            <w:szCs w:val="24"/>
          </w:rPr>
          <w:t>Содержание:</w:t>
        </w:r>
        <w:r w:rsidRPr="008B5D56">
          <w:rPr>
            <w:rFonts w:ascii="Times New Roman" w:hAnsi="Times New Roman" w:cs="Times New Roman"/>
            <w:sz w:val="24"/>
            <w:szCs w:val="24"/>
          </w:rPr>
          <w:br/>
          <w:t>1. Введение</w:t>
        </w:r>
        <w:r w:rsidRPr="008B5D56">
          <w:rPr>
            <w:rFonts w:ascii="Times New Roman" w:hAnsi="Times New Roman" w:cs="Times New Roman"/>
            <w:sz w:val="24"/>
            <w:szCs w:val="24"/>
          </w:rPr>
          <w:br/>
          <w:t>2. Обучение написанию сценариев на внутреннем языке BASH (Перевод с англ.)</w:t>
        </w:r>
        <w:r w:rsidRPr="008B5D56">
          <w:rPr>
            <w:rFonts w:ascii="Times New Roman" w:hAnsi="Times New Roman" w:cs="Times New Roman"/>
            <w:sz w:val="24"/>
            <w:szCs w:val="24"/>
          </w:rPr>
          <w:br/>
          <w:t>3. Используемая и рекомендуемая литература</w:t>
        </w:r>
      </w:ins>
    </w:p>
    <w:p w:rsidR="008B5D56" w:rsidRPr="008B5D56" w:rsidRDefault="008B5D56" w:rsidP="008B5D56">
      <w:pPr>
        <w:rPr>
          <w:ins w:id="6" w:author="Unknown"/>
          <w:rFonts w:ascii="Times New Roman" w:hAnsi="Times New Roman" w:cs="Times New Roman"/>
          <w:sz w:val="24"/>
          <w:szCs w:val="24"/>
        </w:rPr>
      </w:pPr>
      <w:ins w:id="7" w:author="Unknown">
        <w:r w:rsidRPr="008B5D56">
          <w:rPr>
            <w:rFonts w:ascii="Times New Roman" w:hAnsi="Times New Roman" w:cs="Times New Roman"/>
            <w:sz w:val="24"/>
            <w:szCs w:val="24"/>
          </w:rPr>
          <w:t>———————————————————————————-</w:t>
        </w:r>
      </w:ins>
    </w:p>
    <w:p w:rsidR="008B5D56" w:rsidRPr="008B5D56" w:rsidRDefault="008B5D56" w:rsidP="008B5D56">
      <w:pPr>
        <w:rPr>
          <w:ins w:id="8" w:author="Unknown"/>
          <w:rFonts w:ascii="Times New Roman" w:hAnsi="Times New Roman" w:cs="Times New Roman"/>
          <w:sz w:val="24"/>
          <w:szCs w:val="24"/>
        </w:rPr>
      </w:pPr>
      <w:ins w:id="9" w:author="Unknown">
        <w:r w:rsidRPr="008B5D56">
          <w:rPr>
            <w:rFonts w:ascii="Times New Roman" w:hAnsi="Times New Roman" w:cs="Times New Roman"/>
            <w:sz w:val="24"/>
            <w:szCs w:val="24"/>
          </w:rPr>
          <w:t>1. Введение</w:t>
        </w:r>
      </w:ins>
    </w:p>
    <w:p w:rsidR="008B5D56" w:rsidRPr="008B5D56" w:rsidRDefault="008B5D56" w:rsidP="008B5D56">
      <w:pPr>
        <w:rPr>
          <w:ins w:id="10" w:author="Unknown"/>
          <w:rFonts w:ascii="Times New Roman" w:hAnsi="Times New Roman" w:cs="Times New Roman"/>
          <w:sz w:val="24"/>
          <w:szCs w:val="24"/>
        </w:rPr>
      </w:pPr>
      <w:ins w:id="11" w:author="Unknown">
        <w:r w:rsidRPr="008B5D56">
          <w:rPr>
            <w:rFonts w:ascii="Times New Roman" w:hAnsi="Times New Roman" w:cs="Times New Roman"/>
            <w:sz w:val="24"/>
            <w:szCs w:val="24"/>
          </w:rPr>
          <w:t>Что нужно, чтобы писать скрипты</w:t>
        </w:r>
        <w:r w:rsidRPr="008B5D56">
          <w:rPr>
            <w:rFonts w:ascii="Times New Roman" w:hAnsi="Times New Roman" w:cs="Times New Roman"/>
            <w:sz w:val="24"/>
            <w:szCs w:val="24"/>
          </w:rPr>
          <w:br/>
          <w:t>Владение инструментами командной строки и их необходимыми опциями.</w:t>
        </w:r>
        <w:r w:rsidRPr="008B5D56">
          <w:rPr>
            <w:rFonts w:ascii="Times New Roman" w:hAnsi="Times New Roman" w:cs="Times New Roman"/>
            <w:sz w:val="24"/>
            <w:szCs w:val="24"/>
          </w:rPr>
          <w:br/>
          <w:t>Базовые знания английского языка уровня начальной школы не помешают.</w:t>
        </w:r>
      </w:ins>
    </w:p>
    <w:p w:rsidR="008B5D56" w:rsidRPr="008B5D56" w:rsidRDefault="008B5D56" w:rsidP="008B5D56">
      <w:pPr>
        <w:rPr>
          <w:ins w:id="12" w:author="Unknown"/>
          <w:rFonts w:ascii="Times New Roman" w:hAnsi="Times New Roman" w:cs="Times New Roman"/>
          <w:sz w:val="24"/>
          <w:szCs w:val="24"/>
        </w:rPr>
      </w:pPr>
      <w:ins w:id="13" w:author="Unknown">
        <w:r w:rsidRPr="008B5D56">
          <w:rPr>
            <w:rFonts w:ascii="Times New Roman" w:hAnsi="Times New Roman" w:cs="Times New Roman"/>
            <w:sz w:val="24"/>
            <w:szCs w:val="24"/>
          </w:rPr>
          <w:t>Зачем нужны скрипты</w:t>
        </w:r>
        <w:proofErr w:type="gramStart"/>
        <w:r w:rsidRPr="008B5D56">
          <w:rPr>
            <w:rFonts w:ascii="Times New Roman" w:hAnsi="Times New Roman" w:cs="Times New Roman"/>
            <w:sz w:val="24"/>
            <w:szCs w:val="24"/>
          </w:rPr>
          <w:br/>
          <w:t>В</w:t>
        </w:r>
        <w:proofErr w:type="gramEnd"/>
        <w:r w:rsidRPr="008B5D56">
          <w:rPr>
            <w:rFonts w:ascii="Times New Roman" w:hAnsi="Times New Roman" w:cs="Times New Roman"/>
            <w:sz w:val="24"/>
            <w:szCs w:val="24"/>
          </w:rPr>
          <w:t>о-первых, администрирование linux-сервера в той или иной степени сводится к систематическому выполнению одних и тех же команд. Причем не обязательно, чтобы эти команды выполнял человек. Их можно запрограммировать на выполнение машиной.</w:t>
        </w:r>
        <w:r w:rsidRPr="008B5D56">
          <w:rPr>
            <w:rFonts w:ascii="Times New Roman" w:hAnsi="Times New Roman" w:cs="Times New Roman"/>
            <w:sz w:val="24"/>
            <w:szCs w:val="24"/>
          </w:rPr>
          <w:br/>
          <w:t>Во-вторых, даже просто выполнение обычной задачи, которая (вдруг) составляет 20-1000… однообразных операций ГОРАЗДО проще реализовать в скрипте.</w:t>
        </w:r>
      </w:ins>
    </w:p>
    <w:p w:rsidR="008B5D56" w:rsidRPr="008B5D56" w:rsidRDefault="008B5D56" w:rsidP="008B5D56">
      <w:pPr>
        <w:rPr>
          <w:ins w:id="14" w:author="Unknown"/>
          <w:rFonts w:ascii="Times New Roman" w:hAnsi="Times New Roman" w:cs="Times New Roman"/>
          <w:sz w:val="24"/>
          <w:szCs w:val="24"/>
        </w:rPr>
      </w:pPr>
      <w:ins w:id="15" w:author="Unknown">
        <w:r w:rsidRPr="008B5D56">
          <w:rPr>
            <w:rFonts w:ascii="Times New Roman" w:hAnsi="Times New Roman" w:cs="Times New Roman"/>
            <w:sz w:val="24"/>
            <w:szCs w:val="24"/>
          </w:rPr>
          <w:t>Что такое скрипт</w:t>
        </w:r>
        <w:r w:rsidRPr="008B5D56">
          <w:rPr>
            <w:rFonts w:ascii="Times New Roman" w:hAnsi="Times New Roman" w:cs="Times New Roman"/>
            <w:sz w:val="24"/>
            <w:szCs w:val="24"/>
          </w:rPr>
          <w:br/>
          <w:t>Скрипт — набор инструкций, которые должен в определенном порядке и в определенное время выполнить компьютер. Инструкциями могут быть как внутренние команды оболочки (циклы, условия, обработка текстовой информации, работа с переменными окружения и прочее), так и любая программа, выполняемая нами в консоли с необходимыми параметрами.</w:t>
        </w:r>
      </w:ins>
    </w:p>
    <w:p w:rsidR="008B5D56" w:rsidRPr="008B5D56" w:rsidRDefault="008B5D56" w:rsidP="008B5D56">
      <w:pPr>
        <w:rPr>
          <w:ins w:id="16" w:author="Unknown"/>
          <w:rFonts w:ascii="Times New Roman" w:hAnsi="Times New Roman" w:cs="Times New Roman"/>
          <w:sz w:val="24"/>
          <w:szCs w:val="24"/>
        </w:rPr>
      </w:pPr>
      <w:ins w:id="17" w:author="Unknown">
        <w:r w:rsidRPr="008B5D56">
          <w:rPr>
            <w:rFonts w:ascii="Times New Roman" w:hAnsi="Times New Roman" w:cs="Times New Roman"/>
            <w:sz w:val="24"/>
            <w:szCs w:val="24"/>
          </w:rPr>
          <w:t>Как писать скрипт</w:t>
        </w:r>
        <w:proofErr w:type="gramStart"/>
        <w:r w:rsidRPr="008B5D56">
          <w:rPr>
            <w:rFonts w:ascii="Times New Roman" w:hAnsi="Times New Roman" w:cs="Times New Roman"/>
            <w:sz w:val="24"/>
            <w:szCs w:val="24"/>
          </w:rPr>
          <w:br/>
          <w:t>В</w:t>
        </w:r>
        <w:proofErr w:type="gramEnd"/>
        <w:r w:rsidRPr="008B5D56">
          <w:rPr>
            <w:rFonts w:ascii="Times New Roman" w:hAnsi="Times New Roman" w:cs="Times New Roman"/>
            <w:sz w:val="24"/>
            <w:szCs w:val="24"/>
          </w:rPr>
          <w:t xml:space="preserve"> нашем случае скрипт будет представлять из себя текстовый файл с атрибутами выполнения. Если файл сценария начинается с последовательности</w:t>
        </w:r>
        <w:proofErr w:type="gramStart"/>
        <w:r w:rsidRPr="008B5D56">
          <w:rPr>
            <w:rFonts w:ascii="Times New Roman" w:hAnsi="Times New Roman" w:cs="Times New Roman"/>
            <w:sz w:val="24"/>
            <w:szCs w:val="24"/>
          </w:rPr>
          <w:t xml:space="preserve"> #!, </w:t>
        </w:r>
        <w:proofErr w:type="gramEnd"/>
        <w:r w:rsidRPr="008B5D56">
          <w:rPr>
            <w:rFonts w:ascii="Times New Roman" w:hAnsi="Times New Roman" w:cs="Times New Roman"/>
            <w:sz w:val="24"/>
            <w:szCs w:val="24"/>
          </w:rPr>
          <w:t>которая в мире UNIX называется sha-bang, то это указывает системе какой интерпретатор следует использовать для исполнения сценария. Если это трудно понять, то просто запомните, что все скрипты мы будем начинать писать именно со строчки #!/bin/bash или #!/bin/sh, а далее пойдут команды и комментарии к ним.</w:t>
        </w:r>
      </w:ins>
    </w:p>
    <w:p w:rsidR="008B5D56" w:rsidRPr="008B5D56" w:rsidRDefault="008B5D56" w:rsidP="008B5D56">
      <w:pPr>
        <w:rPr>
          <w:ins w:id="18" w:author="Unknown"/>
          <w:rFonts w:ascii="Times New Roman" w:hAnsi="Times New Roman" w:cs="Times New Roman"/>
          <w:sz w:val="24"/>
          <w:szCs w:val="24"/>
        </w:rPr>
      </w:pPr>
      <w:ins w:id="19" w:author="Unknown">
        <w:r w:rsidRPr="008B5D56">
          <w:rPr>
            <w:rFonts w:ascii="Times New Roman" w:hAnsi="Times New Roman" w:cs="Times New Roman"/>
            <w:sz w:val="24"/>
            <w:szCs w:val="24"/>
          </w:rPr>
          <w:t>Напутствие</w:t>
        </w:r>
        <w:r w:rsidRPr="008B5D56">
          <w:rPr>
            <w:rFonts w:ascii="Times New Roman" w:hAnsi="Times New Roman" w:cs="Times New Roman"/>
            <w:sz w:val="24"/>
            <w:szCs w:val="24"/>
          </w:rPr>
          <w:br/>
          <w:t xml:space="preserve">Я Вам искренне советую писать как можно больше комментариев чуть ли ни к каждой строчке в скрипте. Пройдет время и Вам понадобится изменить или модернизировать </w:t>
        </w:r>
        <w:proofErr w:type="gramStart"/>
        <w:r w:rsidRPr="008B5D56">
          <w:rPr>
            <w:rFonts w:ascii="Times New Roman" w:hAnsi="Times New Roman" w:cs="Times New Roman"/>
            <w:sz w:val="24"/>
            <w:szCs w:val="24"/>
          </w:rPr>
          <w:t>написанный</w:t>
        </w:r>
        <w:proofErr w:type="gramEnd"/>
        <w:r w:rsidRPr="008B5D56">
          <w:rPr>
            <w:rFonts w:ascii="Times New Roman" w:hAnsi="Times New Roman" w:cs="Times New Roman"/>
            <w:sz w:val="24"/>
            <w:szCs w:val="24"/>
          </w:rPr>
          <w:t xml:space="preserve"> когда-то скрипт. Если не помнишь или не понимаешь, что написано в скрипте, то становится сложно его изменять, проще писать с нуля.</w:t>
        </w:r>
      </w:ins>
    </w:p>
    <w:p w:rsidR="008B5D56" w:rsidRPr="008B5D56" w:rsidRDefault="008B5D56" w:rsidP="008B5D56">
      <w:pPr>
        <w:rPr>
          <w:ins w:id="20" w:author="Unknown"/>
          <w:rFonts w:ascii="Times New Roman" w:hAnsi="Times New Roman" w:cs="Times New Roman"/>
          <w:sz w:val="24"/>
          <w:szCs w:val="24"/>
        </w:rPr>
      </w:pPr>
      <w:proofErr w:type="gramStart"/>
      <w:ins w:id="21" w:author="Unknown">
        <w:r w:rsidRPr="008B5D56">
          <w:rPr>
            <w:rFonts w:ascii="Times New Roman" w:hAnsi="Times New Roman" w:cs="Times New Roman"/>
            <w:sz w:val="24"/>
            <w:szCs w:val="24"/>
          </w:rPr>
          <w:t>Какие</w:t>
        </w:r>
        <w:proofErr w:type="gramEnd"/>
        <w:r w:rsidRPr="008B5D56">
          <w:rPr>
            <w:rFonts w:ascii="Times New Roman" w:hAnsi="Times New Roman" w:cs="Times New Roman"/>
            <w:sz w:val="24"/>
            <w:szCs w:val="24"/>
          </w:rPr>
          <w:t xml:space="preserve"> скрипты могут нам понадобиться:</w:t>
        </w:r>
      </w:ins>
    </w:p>
    <w:p w:rsidR="008B5D56" w:rsidRPr="008B5D56" w:rsidRDefault="008B5D56" w:rsidP="008B5D56">
      <w:pPr>
        <w:rPr>
          <w:ins w:id="22" w:author="Unknown"/>
          <w:rFonts w:ascii="Times New Roman" w:hAnsi="Times New Roman" w:cs="Times New Roman"/>
          <w:sz w:val="24"/>
          <w:szCs w:val="24"/>
        </w:rPr>
      </w:pPr>
      <w:proofErr w:type="gramStart"/>
      <w:ins w:id="23" w:author="Unknown">
        <w:r w:rsidRPr="008B5D56">
          <w:rPr>
            <w:rFonts w:ascii="Times New Roman" w:hAnsi="Times New Roman" w:cs="Times New Roman"/>
            <w:sz w:val="24"/>
            <w:szCs w:val="24"/>
          </w:rPr>
          <w:lastRenderedPageBreak/>
          <w:t>устанавливающий</w:t>
        </w:r>
        <w:proofErr w:type="gramEnd"/>
        <w:r w:rsidRPr="008B5D56">
          <w:rPr>
            <w:rFonts w:ascii="Times New Roman" w:hAnsi="Times New Roman" w:cs="Times New Roman"/>
            <w:sz w:val="24"/>
            <w:szCs w:val="24"/>
          </w:rPr>
          <w:t xml:space="preserve"> правила файервола при загрузке системы.</w:t>
        </w:r>
      </w:ins>
    </w:p>
    <w:p w:rsidR="008B5D56" w:rsidRPr="008B5D56" w:rsidRDefault="008B5D56" w:rsidP="008B5D56">
      <w:pPr>
        <w:rPr>
          <w:ins w:id="24" w:author="Unknown"/>
          <w:rFonts w:ascii="Times New Roman" w:hAnsi="Times New Roman" w:cs="Times New Roman"/>
          <w:sz w:val="24"/>
          <w:szCs w:val="24"/>
        </w:rPr>
      </w:pPr>
      <w:ins w:id="25" w:author="Unknown">
        <w:r w:rsidRPr="008B5D56">
          <w:rPr>
            <w:rFonts w:ascii="Times New Roman" w:hAnsi="Times New Roman" w:cs="Times New Roman"/>
            <w:sz w:val="24"/>
            <w:szCs w:val="24"/>
          </w:rPr>
          <w:t> </w:t>
        </w:r>
      </w:ins>
    </w:p>
    <w:p w:rsidR="008B5D56" w:rsidRPr="008B5D56" w:rsidRDefault="008B5D56" w:rsidP="008B5D56">
      <w:pPr>
        <w:rPr>
          <w:ins w:id="26" w:author="Unknown"/>
          <w:rFonts w:ascii="Times New Roman" w:hAnsi="Times New Roman" w:cs="Times New Roman"/>
          <w:sz w:val="24"/>
          <w:szCs w:val="24"/>
        </w:rPr>
      </w:pPr>
      <w:proofErr w:type="gramStart"/>
      <w:ins w:id="27" w:author="Unknown">
        <w:r w:rsidRPr="008B5D56">
          <w:rPr>
            <w:rFonts w:ascii="Times New Roman" w:hAnsi="Times New Roman" w:cs="Times New Roman"/>
            <w:sz w:val="24"/>
            <w:szCs w:val="24"/>
          </w:rPr>
          <w:t>выполняющий</w:t>
        </w:r>
        <w:proofErr w:type="gramEnd"/>
        <w:r w:rsidRPr="008B5D56">
          <w:rPr>
            <w:rFonts w:ascii="Times New Roman" w:hAnsi="Times New Roman" w:cs="Times New Roman"/>
            <w:sz w:val="24"/>
            <w:szCs w:val="24"/>
          </w:rPr>
          <w:t xml:space="preserve"> backup настроек и данных.</w:t>
        </w:r>
      </w:ins>
    </w:p>
    <w:p w:rsidR="008B5D56" w:rsidRPr="008B5D56" w:rsidRDefault="008B5D56" w:rsidP="008B5D56">
      <w:pPr>
        <w:rPr>
          <w:ins w:id="28" w:author="Unknown"/>
          <w:rFonts w:ascii="Times New Roman" w:hAnsi="Times New Roman" w:cs="Times New Roman"/>
          <w:sz w:val="24"/>
          <w:szCs w:val="24"/>
        </w:rPr>
      </w:pPr>
      <w:ins w:id="29" w:author="Unknown">
        <w:r w:rsidRPr="008B5D56">
          <w:rPr>
            <w:rFonts w:ascii="Times New Roman" w:hAnsi="Times New Roman" w:cs="Times New Roman"/>
            <w:sz w:val="24"/>
            <w:szCs w:val="24"/>
          </w:rPr>
          <w:t> </w:t>
        </w:r>
      </w:ins>
    </w:p>
    <w:p w:rsidR="008B5D56" w:rsidRPr="008B5D56" w:rsidRDefault="008B5D56" w:rsidP="008B5D56">
      <w:pPr>
        <w:rPr>
          <w:ins w:id="30" w:author="Unknown"/>
          <w:rFonts w:ascii="Times New Roman" w:hAnsi="Times New Roman" w:cs="Times New Roman"/>
          <w:sz w:val="24"/>
          <w:szCs w:val="24"/>
        </w:rPr>
      </w:pPr>
      <w:proofErr w:type="gramStart"/>
      <w:ins w:id="31" w:author="Unknown">
        <w:r w:rsidRPr="008B5D56">
          <w:rPr>
            <w:rFonts w:ascii="Times New Roman" w:hAnsi="Times New Roman" w:cs="Times New Roman"/>
            <w:sz w:val="24"/>
            <w:szCs w:val="24"/>
          </w:rPr>
          <w:t>добавляющий почтовые ящики в почтовый сервер (точнее в базу mysql)</w:t>
        </w:r>
        <w:proofErr w:type="gramEnd"/>
      </w:ins>
    </w:p>
    <w:p w:rsidR="008B5D56" w:rsidRPr="008B5D56" w:rsidRDefault="008B5D56" w:rsidP="008B5D56">
      <w:pPr>
        <w:rPr>
          <w:ins w:id="32" w:author="Unknown"/>
          <w:rFonts w:ascii="Times New Roman" w:hAnsi="Times New Roman" w:cs="Times New Roman"/>
          <w:sz w:val="24"/>
          <w:szCs w:val="24"/>
        </w:rPr>
      </w:pPr>
      <w:ins w:id="33" w:author="Unknown">
        <w:r w:rsidRPr="008B5D56">
          <w:rPr>
            <w:rFonts w:ascii="Times New Roman" w:hAnsi="Times New Roman" w:cs="Times New Roman"/>
            <w:sz w:val="24"/>
            <w:szCs w:val="24"/>
          </w:rPr>
          <w:t> </w:t>
        </w:r>
      </w:ins>
    </w:p>
    <w:p w:rsidR="008B5D56" w:rsidRPr="008B5D56" w:rsidRDefault="008B5D56" w:rsidP="008B5D56">
      <w:pPr>
        <w:rPr>
          <w:ins w:id="34" w:author="Unknown"/>
          <w:rFonts w:ascii="Times New Roman" w:hAnsi="Times New Roman" w:cs="Times New Roman"/>
          <w:sz w:val="24"/>
          <w:szCs w:val="24"/>
        </w:rPr>
      </w:pPr>
      <w:ins w:id="35" w:author="Unknown">
        <w:r w:rsidRPr="008B5D56">
          <w:rPr>
            <w:rFonts w:ascii="Times New Roman" w:hAnsi="Times New Roman" w:cs="Times New Roman"/>
            <w:sz w:val="24"/>
            <w:szCs w:val="24"/>
          </w:rPr>
          <w:t>запускающий в определенное время (лучше каждую ночь) программу, которая сканирует логи прокси-сервера и выдает удобный web-отчет по количеству скачанного трафика.</w:t>
        </w:r>
      </w:ins>
    </w:p>
    <w:p w:rsidR="008B5D56" w:rsidRPr="008B5D56" w:rsidRDefault="008B5D56" w:rsidP="008B5D56">
      <w:pPr>
        <w:rPr>
          <w:ins w:id="36" w:author="Unknown"/>
          <w:rFonts w:ascii="Times New Roman" w:hAnsi="Times New Roman" w:cs="Times New Roman"/>
          <w:sz w:val="24"/>
          <w:szCs w:val="24"/>
        </w:rPr>
      </w:pPr>
      <w:ins w:id="37" w:author="Unknown">
        <w:r w:rsidRPr="008B5D56">
          <w:rPr>
            <w:rFonts w:ascii="Times New Roman" w:hAnsi="Times New Roman" w:cs="Times New Roman"/>
            <w:sz w:val="24"/>
            <w:szCs w:val="24"/>
          </w:rPr>
          <w:t> </w:t>
        </w:r>
      </w:ins>
    </w:p>
    <w:p w:rsidR="008B5D56" w:rsidRPr="008B5D56" w:rsidRDefault="008B5D56" w:rsidP="008B5D56">
      <w:pPr>
        <w:rPr>
          <w:ins w:id="38" w:author="Unknown"/>
          <w:rFonts w:ascii="Times New Roman" w:hAnsi="Times New Roman" w:cs="Times New Roman"/>
          <w:sz w:val="24"/>
          <w:szCs w:val="24"/>
        </w:rPr>
      </w:pPr>
      <w:ins w:id="39" w:author="Unknown">
        <w:r w:rsidRPr="008B5D56">
          <w:rPr>
            <w:rFonts w:ascii="Times New Roman" w:hAnsi="Times New Roman" w:cs="Times New Roman"/>
            <w:sz w:val="24"/>
            <w:szCs w:val="24"/>
          </w:rPr>
          <w:t>отправляющий нам на почту информацию о том, что кто-то получил доступ к нашему серверу по ssh, время подключения и адрес клиента.</w:t>
        </w:r>
      </w:ins>
    </w:p>
    <w:p w:rsidR="008B5D56" w:rsidRPr="008B5D56" w:rsidRDefault="008B5D56" w:rsidP="008B5D56">
      <w:pPr>
        <w:rPr>
          <w:ins w:id="40" w:author="Unknown"/>
          <w:rFonts w:ascii="Times New Roman" w:hAnsi="Times New Roman" w:cs="Times New Roman"/>
          <w:sz w:val="24"/>
          <w:szCs w:val="24"/>
        </w:rPr>
      </w:pPr>
      <w:ins w:id="41" w:author="Unknown">
        <w:r w:rsidRPr="008B5D56">
          <w:rPr>
            <w:rFonts w:ascii="Times New Roman" w:hAnsi="Times New Roman" w:cs="Times New Roman"/>
            <w:sz w:val="24"/>
            <w:szCs w:val="24"/>
          </w:rPr>
          <w:t>О методике написания скриптов</w:t>
        </w:r>
        <w:proofErr w:type="gramStart"/>
        <w:r w:rsidRPr="008B5D56">
          <w:rPr>
            <w:rFonts w:ascii="Times New Roman" w:hAnsi="Times New Roman" w:cs="Times New Roman"/>
            <w:sz w:val="24"/>
            <w:szCs w:val="24"/>
          </w:rPr>
          <w:br/>
          <w:t>С</w:t>
        </w:r>
        <w:proofErr w:type="gramEnd"/>
        <w:r w:rsidRPr="008B5D56">
          <w:rPr>
            <w:rFonts w:ascii="Times New Roman" w:hAnsi="Times New Roman" w:cs="Times New Roman"/>
            <w:sz w:val="24"/>
            <w:szCs w:val="24"/>
          </w:rPr>
          <w:t>оздаем текстовый файл, редактируем его, устанавливаем права на выполнение, запускаем, смотрим ошибки, исправляем, запускаем, смотрим ошибки…</w:t>
        </w:r>
        <w:r w:rsidRPr="008B5D56">
          <w:rPr>
            <w:rFonts w:ascii="Times New Roman" w:hAnsi="Times New Roman" w:cs="Times New Roman"/>
            <w:sz w:val="24"/>
            <w:szCs w:val="24"/>
          </w:rPr>
          <w:br/>
          <w:t>Когда все вылизано и работает правильно, ставим его в автозагрузку либо в планировщик на определенное время.</w:t>
        </w:r>
      </w:ins>
    </w:p>
    <w:p w:rsidR="008B5D56" w:rsidRPr="008B5D56" w:rsidRDefault="008B5D56" w:rsidP="008B5D56">
      <w:pPr>
        <w:rPr>
          <w:ins w:id="42" w:author="Unknown"/>
          <w:rFonts w:ascii="Times New Roman" w:hAnsi="Times New Roman" w:cs="Times New Roman"/>
          <w:sz w:val="24"/>
          <w:szCs w:val="24"/>
        </w:rPr>
      </w:pPr>
      <w:ins w:id="43" w:author="Unknown">
        <w:r w:rsidRPr="008B5D56">
          <w:rPr>
            <w:rFonts w:ascii="Times New Roman" w:hAnsi="Times New Roman" w:cs="Times New Roman"/>
            <w:sz w:val="24"/>
            <w:szCs w:val="24"/>
          </w:rPr>
          <w:t>———————————————————————————-</w:t>
        </w:r>
      </w:ins>
    </w:p>
    <w:p w:rsidR="008B5D56" w:rsidRPr="008B5D56" w:rsidRDefault="008B5D56" w:rsidP="008B5D56">
      <w:pPr>
        <w:rPr>
          <w:ins w:id="44" w:author="Unknown"/>
          <w:rFonts w:ascii="Times New Roman" w:hAnsi="Times New Roman" w:cs="Times New Roman"/>
          <w:sz w:val="24"/>
          <w:szCs w:val="24"/>
        </w:rPr>
      </w:pPr>
      <w:ins w:id="45" w:author="Unknown">
        <w:r w:rsidRPr="008B5D56">
          <w:rPr>
            <w:rFonts w:ascii="Times New Roman" w:hAnsi="Times New Roman" w:cs="Times New Roman"/>
            <w:sz w:val="24"/>
            <w:szCs w:val="24"/>
          </w:rPr>
          <w:t>2. Обучение написанию сценариев на внутреннем языке BASH</w:t>
        </w:r>
        <w:r w:rsidRPr="008B5D56">
          <w:rPr>
            <w:rFonts w:ascii="Times New Roman" w:hAnsi="Times New Roman" w:cs="Times New Roman"/>
            <w:sz w:val="24"/>
            <w:szCs w:val="24"/>
          </w:rPr>
          <w:br/>
          <w:t>оригинал: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"https://www.linuxconfig.org/Bash_scripting_Tutorial"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https://www.linuxconfig.org/Bash_scripting_Tutorial</w:t>
        </w:r>
        <w:r w:rsidRPr="008B5D56">
          <w:rPr>
            <w:rFonts w:ascii="Times New Roman" w:hAnsi="Times New Roman" w:cs="Times New Roman"/>
            <w:sz w:val="24"/>
            <w:szCs w:val="24"/>
          </w:rPr>
          <w:fldChar w:fldCharType="end"/>
        </w:r>
      </w:ins>
    </w:p>
    <w:p w:rsidR="008B5D56" w:rsidRPr="008B5D56" w:rsidRDefault="008B5D56" w:rsidP="008B5D56">
      <w:pPr>
        <w:rPr>
          <w:ins w:id="46" w:author="Unknown"/>
          <w:rFonts w:ascii="Times New Roman" w:hAnsi="Times New Roman" w:cs="Times New Roman"/>
          <w:sz w:val="24"/>
          <w:szCs w:val="24"/>
        </w:rPr>
      </w:pPr>
      <w:ins w:id="47" w:author="Unknown">
        <w:r w:rsidRPr="008B5D56">
          <w:rPr>
            <w:rFonts w:ascii="Times New Roman" w:hAnsi="Times New Roman" w:cs="Times New Roman"/>
            <w:sz w:val="24"/>
            <w:szCs w:val="24"/>
          </w:rPr>
          <w:t>Это руководство предполагает отсутствие предварительных знаний о методике написания сценариев (далее скриптов) с помощью внутреннего языка Bash. С помощью данного руководства вы обнаружите в скором времени, что написание скриптов очень простая задача. Давайте начнем наше обучение с простого сценария, выполняющего вывод строки «Hello World!» (в перев</w:t>
        </w:r>
        <w:proofErr w:type="gramStart"/>
        <w:r w:rsidRPr="008B5D56">
          <w:rPr>
            <w:rFonts w:ascii="Times New Roman" w:hAnsi="Times New Roman" w:cs="Times New Roman"/>
            <w:sz w:val="24"/>
            <w:szCs w:val="24"/>
          </w:rPr>
          <w:t>.</w:t>
        </w:r>
        <w:proofErr w:type="gramEnd"/>
        <w:r w:rsidRPr="008B5D56">
          <w:rPr>
            <w:rFonts w:ascii="Times New Roman" w:hAnsi="Times New Roman" w:cs="Times New Roman"/>
            <w:sz w:val="24"/>
            <w:szCs w:val="24"/>
          </w:rPr>
          <w:t xml:space="preserve"> </w:t>
        </w:r>
        <w:proofErr w:type="gramStart"/>
        <w:r w:rsidRPr="008B5D56">
          <w:rPr>
            <w:rFonts w:ascii="Times New Roman" w:hAnsi="Times New Roman" w:cs="Times New Roman"/>
            <w:sz w:val="24"/>
            <w:szCs w:val="24"/>
          </w:rPr>
          <w:t>с</w:t>
        </w:r>
        <w:proofErr w:type="gramEnd"/>
        <w:r w:rsidRPr="008B5D56">
          <w:rPr>
            <w:rFonts w:ascii="Times New Roman" w:hAnsi="Times New Roman" w:cs="Times New Roman"/>
            <w:sz w:val="24"/>
            <w:szCs w:val="24"/>
          </w:rPr>
          <w:t xml:space="preserve"> англ. — Всем привет!)</w:t>
        </w:r>
      </w:ins>
    </w:p>
    <w:p w:rsidR="008B5D56" w:rsidRPr="008B5D56" w:rsidRDefault="008B5D56" w:rsidP="008B5D56">
      <w:pPr>
        <w:rPr>
          <w:ins w:id="48" w:author="Unknown"/>
          <w:rFonts w:ascii="Times New Roman" w:hAnsi="Times New Roman" w:cs="Times New Roman"/>
          <w:sz w:val="24"/>
          <w:szCs w:val="24"/>
        </w:rPr>
      </w:pPr>
      <w:ins w:id="49" w:author="Unknown">
        <w:r w:rsidRPr="008B5D56">
          <w:rPr>
            <w:rFonts w:ascii="Times New Roman" w:hAnsi="Times New Roman" w:cs="Times New Roman"/>
            <w:sz w:val="24"/>
            <w:szCs w:val="24"/>
          </w:rPr>
          <w:t>1. Сценарий «Всем привет»</w:t>
        </w:r>
        <w:r w:rsidRPr="008B5D56">
          <w:rPr>
            <w:rFonts w:ascii="Times New Roman" w:hAnsi="Times New Roman" w:cs="Times New Roman"/>
            <w:sz w:val="24"/>
            <w:szCs w:val="24"/>
          </w:rPr>
          <w:br/>
          <w:t>Вот ваш первый пример bash-скрипта:</w:t>
        </w:r>
      </w:ins>
    </w:p>
    <w:p w:rsidR="008B5D56" w:rsidRPr="008B5D56" w:rsidRDefault="008B5D56" w:rsidP="008B5D56">
      <w:pPr>
        <w:rPr>
          <w:ins w:id="50" w:author="Unknown"/>
          <w:rFonts w:ascii="Times New Roman" w:hAnsi="Times New Roman" w:cs="Times New Roman"/>
          <w:sz w:val="24"/>
          <w:szCs w:val="24"/>
        </w:rPr>
      </w:pPr>
      <w:ins w:id="51" w:author="Unknown">
        <w:r w:rsidRPr="008B5D56">
          <w:rPr>
            <w:rFonts w:ascii="Times New Roman" w:hAnsi="Times New Roman" w:cs="Times New Roman"/>
            <w:sz w:val="24"/>
            <w:szCs w:val="24"/>
          </w:rPr>
          <w:t>#!/bin/bash</w:t>
        </w:r>
        <w:r w:rsidRPr="008B5D56">
          <w:rPr>
            <w:rFonts w:ascii="Times New Roman" w:hAnsi="Times New Roman" w:cs="Times New Roman"/>
            <w:sz w:val="24"/>
            <w:szCs w:val="24"/>
          </w:rPr>
          <w:br/>
          <w:t>echo «Hello World»</w:t>
        </w:r>
      </w:ins>
    </w:p>
    <w:p w:rsidR="008B5D56" w:rsidRPr="008B5D56" w:rsidRDefault="008B5D56" w:rsidP="008B5D56">
      <w:pPr>
        <w:rPr>
          <w:ins w:id="52" w:author="Unknown"/>
          <w:rFonts w:ascii="Times New Roman" w:hAnsi="Times New Roman" w:cs="Times New Roman"/>
          <w:sz w:val="24"/>
          <w:szCs w:val="24"/>
        </w:rPr>
      </w:pPr>
      <w:ins w:id="53" w:author="Unknown">
        <w:r w:rsidRPr="008B5D56">
          <w:rPr>
            <w:rFonts w:ascii="Times New Roman" w:hAnsi="Times New Roman" w:cs="Times New Roman"/>
            <w:sz w:val="24"/>
            <w:szCs w:val="24"/>
          </w:rPr>
          <w:t>Переходим в директорию, содержащую наш файл hello_world.sh и делаем его исполняемым:</w:t>
        </w:r>
      </w:ins>
    </w:p>
    <w:p w:rsidR="008B5D56" w:rsidRPr="008B5D56" w:rsidRDefault="008B5D56" w:rsidP="008B5D56">
      <w:pPr>
        <w:rPr>
          <w:ins w:id="54" w:author="Unknown"/>
          <w:rFonts w:ascii="Times New Roman" w:hAnsi="Times New Roman" w:cs="Times New Roman"/>
          <w:sz w:val="24"/>
          <w:szCs w:val="24"/>
        </w:rPr>
      </w:pPr>
      <w:ins w:id="55"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56" w:author="Unknown"/>
          <w:rFonts w:ascii="Times New Roman" w:hAnsi="Times New Roman" w:cs="Times New Roman"/>
          <w:sz w:val="24"/>
          <w:szCs w:val="24"/>
        </w:rPr>
      </w:pPr>
      <w:ins w:id="57" w:author="Unknown">
        <w:r w:rsidRPr="008B5D56">
          <w:rPr>
            <w:rFonts w:ascii="Times New Roman" w:hAnsi="Times New Roman" w:cs="Times New Roman"/>
            <w:sz w:val="24"/>
            <w:szCs w:val="24"/>
          </w:rPr>
          <w:t>$ chmod +x hello_world.sh</w:t>
        </w:r>
      </w:ins>
    </w:p>
    <w:p w:rsidR="008B5D56" w:rsidRPr="008B5D56" w:rsidRDefault="008B5D56" w:rsidP="008B5D56">
      <w:pPr>
        <w:rPr>
          <w:ins w:id="58" w:author="Unknown"/>
          <w:rFonts w:ascii="Times New Roman" w:hAnsi="Times New Roman" w:cs="Times New Roman"/>
          <w:sz w:val="24"/>
          <w:szCs w:val="24"/>
        </w:rPr>
      </w:pPr>
      <w:ins w:id="59" w:author="Unknown">
        <w:r w:rsidRPr="008B5D56">
          <w:rPr>
            <w:rFonts w:ascii="Times New Roman" w:hAnsi="Times New Roman" w:cs="Times New Roman"/>
            <w:sz w:val="24"/>
            <w:szCs w:val="24"/>
          </w:rPr>
          <w:t>Запускаем скрипт на выполнение</w:t>
        </w:r>
      </w:ins>
    </w:p>
    <w:p w:rsidR="008B5D56" w:rsidRPr="008B5D56" w:rsidRDefault="008B5D56" w:rsidP="008B5D56">
      <w:pPr>
        <w:rPr>
          <w:ins w:id="60" w:author="Unknown"/>
          <w:rFonts w:ascii="Times New Roman" w:hAnsi="Times New Roman" w:cs="Times New Roman"/>
          <w:sz w:val="24"/>
          <w:szCs w:val="24"/>
        </w:rPr>
      </w:pPr>
      <w:ins w:id="61"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62" w:author="Unknown"/>
          <w:rFonts w:ascii="Times New Roman" w:hAnsi="Times New Roman" w:cs="Times New Roman"/>
          <w:sz w:val="24"/>
          <w:szCs w:val="24"/>
        </w:rPr>
      </w:pPr>
      <w:ins w:id="63" w:author="Unknown">
        <w:r w:rsidRPr="008B5D56">
          <w:rPr>
            <w:rFonts w:ascii="Times New Roman" w:hAnsi="Times New Roman" w:cs="Times New Roman"/>
            <w:sz w:val="24"/>
            <w:szCs w:val="24"/>
          </w:rPr>
          <w:lastRenderedPageBreak/>
          <w:t>$ ./hello_world.sh</w:t>
        </w:r>
      </w:ins>
    </w:p>
    <w:p w:rsidR="008B5D56" w:rsidRPr="008B5D56" w:rsidRDefault="008B5D56" w:rsidP="008B5D56">
      <w:pPr>
        <w:rPr>
          <w:ins w:id="64" w:author="Unknown"/>
          <w:rFonts w:ascii="Times New Roman" w:hAnsi="Times New Roman" w:cs="Times New Roman"/>
          <w:sz w:val="24"/>
          <w:szCs w:val="24"/>
        </w:rPr>
      </w:pPr>
      <w:ins w:id="65" w:author="Unknown">
        <w:r w:rsidRPr="008B5D56">
          <w:rPr>
            <w:rFonts w:ascii="Times New Roman" w:hAnsi="Times New Roman" w:cs="Times New Roman"/>
            <w:sz w:val="24"/>
            <w:szCs w:val="24"/>
          </w:rPr>
          <w:t>2. Простой архивирующий bash-скрипт</w:t>
        </w:r>
      </w:ins>
    </w:p>
    <w:p w:rsidR="008B5D56" w:rsidRPr="008B5D56" w:rsidRDefault="008B5D56" w:rsidP="008B5D56">
      <w:pPr>
        <w:rPr>
          <w:ins w:id="66" w:author="Unknown"/>
          <w:rFonts w:ascii="Times New Roman" w:hAnsi="Times New Roman" w:cs="Times New Roman"/>
          <w:sz w:val="24"/>
          <w:szCs w:val="24"/>
        </w:rPr>
      </w:pPr>
      <w:ins w:id="67" w:author="Unknown">
        <w:r w:rsidRPr="008B5D56">
          <w:rPr>
            <w:rFonts w:ascii="Times New Roman" w:hAnsi="Times New Roman" w:cs="Times New Roman"/>
            <w:sz w:val="24"/>
            <w:szCs w:val="24"/>
          </w:rPr>
          <w:t>#!/bin/bash</w:t>
        </w:r>
        <w:r w:rsidRPr="008B5D56">
          <w:rPr>
            <w:rFonts w:ascii="Times New Roman" w:hAnsi="Times New Roman" w:cs="Times New Roman"/>
            <w:sz w:val="24"/>
            <w:szCs w:val="24"/>
          </w:rPr>
          <w:br/>
          <w:t>tar -czf myhome_directory.tar.gz /home/user</w:t>
        </w:r>
      </w:ins>
    </w:p>
    <w:p w:rsidR="008B5D56" w:rsidRPr="008B5D56" w:rsidRDefault="008B5D56" w:rsidP="008B5D56">
      <w:pPr>
        <w:rPr>
          <w:ins w:id="68" w:author="Unknown"/>
          <w:rFonts w:ascii="Times New Roman" w:hAnsi="Times New Roman" w:cs="Times New Roman"/>
          <w:sz w:val="24"/>
          <w:szCs w:val="24"/>
        </w:rPr>
      </w:pPr>
      <w:ins w:id="69"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70" w:author="Unknown"/>
          <w:rFonts w:ascii="Times New Roman" w:hAnsi="Times New Roman" w:cs="Times New Roman"/>
          <w:sz w:val="24"/>
          <w:szCs w:val="24"/>
        </w:rPr>
      </w:pPr>
      <w:ins w:id="71" w:author="Unknown">
        <w:r w:rsidRPr="008B5D56">
          <w:rPr>
            <w:rFonts w:ascii="Times New Roman" w:hAnsi="Times New Roman" w:cs="Times New Roman"/>
            <w:sz w:val="24"/>
            <w:szCs w:val="24"/>
          </w:rPr>
          <w:t>$ ./backup.sh</w:t>
        </w:r>
        <w:r w:rsidRPr="008B5D56">
          <w:rPr>
            <w:rFonts w:ascii="Times New Roman" w:hAnsi="Times New Roman" w:cs="Times New Roman"/>
            <w:sz w:val="24"/>
            <w:szCs w:val="24"/>
          </w:rPr>
          <w:br/>
          <w:t>tar: Removing leading '\' from member names</w:t>
        </w:r>
        <w:r w:rsidRPr="008B5D56">
          <w:rPr>
            <w:rFonts w:ascii="Times New Roman" w:hAnsi="Times New Roman" w:cs="Times New Roman"/>
            <w:sz w:val="24"/>
            <w:szCs w:val="24"/>
          </w:rPr>
          <w:br/>
          <w:t>$ du -sh myhome_directory.tar.gz</w:t>
        </w:r>
        <w:r w:rsidRPr="008B5D56">
          <w:rPr>
            <w:rFonts w:ascii="Times New Roman" w:hAnsi="Times New Roman" w:cs="Times New Roman"/>
            <w:sz w:val="24"/>
            <w:szCs w:val="24"/>
          </w:rPr>
          <w:br/>
          <w:t>41M myhome_directory.tar.gz</w:t>
        </w:r>
      </w:ins>
    </w:p>
    <w:p w:rsidR="008B5D56" w:rsidRPr="008B5D56" w:rsidRDefault="008B5D56" w:rsidP="008B5D56">
      <w:pPr>
        <w:rPr>
          <w:ins w:id="72" w:author="Unknown"/>
          <w:rFonts w:ascii="Times New Roman" w:hAnsi="Times New Roman" w:cs="Times New Roman"/>
          <w:sz w:val="24"/>
          <w:szCs w:val="24"/>
        </w:rPr>
      </w:pPr>
      <w:ins w:id="73" w:author="Unknown">
        <w:r w:rsidRPr="008B5D56">
          <w:rPr>
            <w:rFonts w:ascii="Times New Roman" w:hAnsi="Times New Roman" w:cs="Times New Roman"/>
            <w:sz w:val="24"/>
            <w:szCs w:val="24"/>
          </w:rPr>
          <w:t>3. Работа с переменными</w:t>
        </w:r>
        <w:proofErr w:type="gramStart"/>
        <w:r w:rsidRPr="008B5D56">
          <w:rPr>
            <w:rFonts w:ascii="Times New Roman" w:hAnsi="Times New Roman" w:cs="Times New Roman"/>
            <w:sz w:val="24"/>
            <w:szCs w:val="24"/>
          </w:rPr>
          <w:br/>
          <w:t>В</w:t>
        </w:r>
        <w:proofErr w:type="gramEnd"/>
        <w:r w:rsidRPr="008B5D56">
          <w:rPr>
            <w:rFonts w:ascii="Times New Roman" w:hAnsi="Times New Roman" w:cs="Times New Roman"/>
            <w:sz w:val="24"/>
            <w:szCs w:val="24"/>
          </w:rPr>
          <w:t xml:space="preserve"> данном примере мы объявляем простую переменную и выводим её на экран с помощью команды echo</w:t>
        </w:r>
      </w:ins>
    </w:p>
    <w:p w:rsidR="008B5D56" w:rsidRPr="008B5D56" w:rsidRDefault="008B5D56" w:rsidP="008B5D56">
      <w:pPr>
        <w:rPr>
          <w:ins w:id="74" w:author="Unknown"/>
          <w:rFonts w:ascii="Times New Roman" w:hAnsi="Times New Roman" w:cs="Times New Roman"/>
          <w:sz w:val="24"/>
          <w:szCs w:val="24"/>
        </w:rPr>
      </w:pPr>
      <w:ins w:id="75" w:author="Unknown">
        <w:r w:rsidRPr="008B5D56">
          <w:rPr>
            <w:rFonts w:ascii="Times New Roman" w:hAnsi="Times New Roman" w:cs="Times New Roman"/>
            <w:sz w:val="24"/>
            <w:szCs w:val="24"/>
          </w:rPr>
          <w:t>#!/bin/bash</w:t>
        </w:r>
        <w:r w:rsidRPr="008B5D56">
          <w:rPr>
            <w:rFonts w:ascii="Times New Roman" w:hAnsi="Times New Roman" w:cs="Times New Roman"/>
            <w:sz w:val="24"/>
            <w:szCs w:val="24"/>
          </w:rPr>
          <w:br/>
          <w:t>STRING=»HELLO WORLD!!!»</w:t>
        </w:r>
        <w:r w:rsidRPr="008B5D56">
          <w:rPr>
            <w:rFonts w:ascii="Times New Roman" w:hAnsi="Times New Roman" w:cs="Times New Roman"/>
            <w:sz w:val="24"/>
            <w:szCs w:val="24"/>
          </w:rPr>
          <w:br/>
          <w:t>echo $STRING</w:t>
        </w:r>
      </w:ins>
    </w:p>
    <w:p w:rsidR="008B5D56" w:rsidRPr="008B5D56" w:rsidRDefault="008B5D56" w:rsidP="008B5D56">
      <w:pPr>
        <w:rPr>
          <w:ins w:id="76" w:author="Unknown"/>
          <w:rFonts w:ascii="Times New Roman" w:hAnsi="Times New Roman" w:cs="Times New Roman"/>
          <w:sz w:val="24"/>
          <w:szCs w:val="24"/>
        </w:rPr>
      </w:pPr>
      <w:ins w:id="77"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78" w:author="Unknown"/>
          <w:rFonts w:ascii="Times New Roman" w:hAnsi="Times New Roman" w:cs="Times New Roman"/>
          <w:sz w:val="24"/>
          <w:szCs w:val="24"/>
        </w:rPr>
      </w:pPr>
      <w:ins w:id="79" w:author="Unknown">
        <w:r w:rsidRPr="008B5D56">
          <w:rPr>
            <w:rFonts w:ascii="Times New Roman" w:hAnsi="Times New Roman" w:cs="Times New Roman"/>
            <w:sz w:val="24"/>
            <w:szCs w:val="24"/>
          </w:rPr>
          <w:t>$ ./hello_world.sh</w:t>
        </w:r>
        <w:r w:rsidRPr="008B5D56">
          <w:rPr>
            <w:rFonts w:ascii="Times New Roman" w:hAnsi="Times New Roman" w:cs="Times New Roman"/>
            <w:sz w:val="24"/>
            <w:szCs w:val="24"/>
          </w:rPr>
          <w:br/>
          <w:t>HELLO WORLD!!!</w:t>
        </w:r>
      </w:ins>
    </w:p>
    <w:p w:rsidR="008B5D56" w:rsidRPr="008B5D56" w:rsidRDefault="008B5D56" w:rsidP="008B5D56">
      <w:pPr>
        <w:rPr>
          <w:ins w:id="80" w:author="Unknown"/>
          <w:rFonts w:ascii="Times New Roman" w:hAnsi="Times New Roman" w:cs="Times New Roman"/>
          <w:sz w:val="24"/>
          <w:szCs w:val="24"/>
        </w:rPr>
      </w:pPr>
      <w:proofErr w:type="gramStart"/>
      <w:ins w:id="81" w:author="Unknown">
        <w:r w:rsidRPr="008B5D56">
          <w:rPr>
            <w:rFonts w:ascii="Times New Roman" w:hAnsi="Times New Roman" w:cs="Times New Roman"/>
            <w:sz w:val="24"/>
            <w:szCs w:val="24"/>
          </w:rPr>
          <w:t>Наш</w:t>
        </w:r>
        <w:proofErr w:type="gramEnd"/>
        <w:r w:rsidRPr="008B5D56">
          <w:rPr>
            <w:rFonts w:ascii="Times New Roman" w:hAnsi="Times New Roman" w:cs="Times New Roman"/>
            <w:sz w:val="24"/>
            <w:szCs w:val="24"/>
          </w:rPr>
          <w:t xml:space="preserve"> архивирующий скрипт с переменными:</w:t>
        </w:r>
      </w:ins>
    </w:p>
    <w:p w:rsidR="008B5D56" w:rsidRPr="008B5D56" w:rsidRDefault="008B5D56" w:rsidP="008B5D56">
      <w:pPr>
        <w:rPr>
          <w:ins w:id="82" w:author="Unknown"/>
          <w:rFonts w:ascii="Times New Roman" w:hAnsi="Times New Roman" w:cs="Times New Roman"/>
          <w:sz w:val="24"/>
          <w:szCs w:val="24"/>
        </w:rPr>
      </w:pPr>
      <w:ins w:id="83" w:author="Unknown">
        <w:r w:rsidRPr="008B5D56">
          <w:rPr>
            <w:rFonts w:ascii="Times New Roman" w:hAnsi="Times New Roman" w:cs="Times New Roman"/>
            <w:sz w:val="24"/>
            <w:szCs w:val="24"/>
          </w:rPr>
          <w:t>#!/bin/bash</w:t>
        </w:r>
        <w:r w:rsidRPr="008B5D56">
          <w:rPr>
            <w:rFonts w:ascii="Times New Roman" w:hAnsi="Times New Roman" w:cs="Times New Roman"/>
            <w:sz w:val="24"/>
            <w:szCs w:val="24"/>
          </w:rPr>
          <w:br/>
          <w:t>OF=myhome_directory_$(date +%Y%m%d).tar.gz</w:t>
        </w:r>
        <w:r w:rsidRPr="008B5D56">
          <w:rPr>
            <w:rFonts w:ascii="Times New Roman" w:hAnsi="Times New Roman" w:cs="Times New Roman"/>
            <w:sz w:val="24"/>
            <w:szCs w:val="24"/>
          </w:rPr>
          <w:br/>
          <w:t>IF=/home/user</w:t>
        </w:r>
        <w:r w:rsidRPr="008B5D56">
          <w:rPr>
            <w:rFonts w:ascii="Times New Roman" w:hAnsi="Times New Roman" w:cs="Times New Roman"/>
            <w:sz w:val="24"/>
            <w:szCs w:val="24"/>
          </w:rPr>
          <w:br/>
          <w:t>tar -czf $OF $IF</w:t>
        </w:r>
      </w:ins>
    </w:p>
    <w:p w:rsidR="008B5D56" w:rsidRPr="008B5D56" w:rsidRDefault="008B5D56" w:rsidP="008B5D56">
      <w:pPr>
        <w:rPr>
          <w:ins w:id="84" w:author="Unknown"/>
          <w:rFonts w:ascii="Times New Roman" w:hAnsi="Times New Roman" w:cs="Times New Roman"/>
          <w:sz w:val="24"/>
          <w:szCs w:val="24"/>
        </w:rPr>
      </w:pPr>
      <w:ins w:id="85"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86" w:author="Unknown"/>
          <w:rFonts w:ascii="Times New Roman" w:hAnsi="Times New Roman" w:cs="Times New Roman"/>
          <w:sz w:val="24"/>
          <w:szCs w:val="24"/>
        </w:rPr>
      </w:pPr>
      <w:ins w:id="87" w:author="Unknown">
        <w:r w:rsidRPr="008B5D56">
          <w:rPr>
            <w:rFonts w:ascii="Times New Roman" w:hAnsi="Times New Roman" w:cs="Times New Roman"/>
            <w:sz w:val="24"/>
            <w:szCs w:val="24"/>
          </w:rPr>
          <w:t>$ ./backup.sh</w:t>
        </w:r>
        <w:r w:rsidRPr="008B5D56">
          <w:rPr>
            <w:rFonts w:ascii="Times New Roman" w:hAnsi="Times New Roman" w:cs="Times New Roman"/>
            <w:sz w:val="24"/>
            <w:szCs w:val="24"/>
          </w:rPr>
          <w:br/>
          <w:t>tar: Removing leading '\' from member names</w:t>
        </w:r>
        <w:r w:rsidRPr="008B5D56">
          <w:rPr>
            <w:rFonts w:ascii="Times New Roman" w:hAnsi="Times New Roman" w:cs="Times New Roman"/>
            <w:sz w:val="24"/>
            <w:szCs w:val="24"/>
          </w:rPr>
          <w:br/>
          <w:t>$ du -sh *tar.gz</w:t>
        </w:r>
        <w:r w:rsidRPr="008B5D56">
          <w:rPr>
            <w:rFonts w:ascii="Times New Roman" w:hAnsi="Times New Roman" w:cs="Times New Roman"/>
            <w:sz w:val="24"/>
            <w:szCs w:val="24"/>
          </w:rPr>
          <w:br/>
          <w:t>41M myhome_directory_20100123.tar.gz</w:t>
        </w:r>
      </w:ins>
    </w:p>
    <w:p w:rsidR="008B5D56" w:rsidRPr="008B5D56" w:rsidRDefault="008B5D56" w:rsidP="008B5D56">
      <w:pPr>
        <w:rPr>
          <w:ins w:id="88" w:author="Unknown"/>
          <w:rFonts w:ascii="Times New Roman" w:hAnsi="Times New Roman" w:cs="Times New Roman"/>
          <w:sz w:val="24"/>
          <w:szCs w:val="24"/>
        </w:rPr>
      </w:pPr>
      <w:ins w:id="89" w:author="Unknown">
        <w:r w:rsidRPr="008B5D56">
          <w:rPr>
            <w:rFonts w:ascii="Times New Roman" w:hAnsi="Times New Roman" w:cs="Times New Roman"/>
            <w:sz w:val="24"/>
            <w:szCs w:val="24"/>
          </w:rPr>
          <w:t>3.1 Глобальные и локальные переменные</w:t>
        </w:r>
      </w:ins>
    </w:p>
    <w:p w:rsidR="008B5D56" w:rsidRPr="008B5D56" w:rsidRDefault="008B5D56" w:rsidP="008B5D56">
      <w:pPr>
        <w:rPr>
          <w:ins w:id="90" w:author="Unknown"/>
          <w:rFonts w:ascii="Times New Roman" w:hAnsi="Times New Roman" w:cs="Times New Roman"/>
          <w:sz w:val="24"/>
          <w:szCs w:val="24"/>
        </w:rPr>
      </w:pPr>
      <w:ins w:id="91" w:author="Unknown">
        <w:r w:rsidRPr="008B5D56">
          <w:rPr>
            <w:rFonts w:ascii="Times New Roman" w:hAnsi="Times New Roman" w:cs="Times New Roman"/>
            <w:sz w:val="24"/>
            <w:szCs w:val="24"/>
          </w:rPr>
          <w:t>#!/bin/bash</w:t>
        </w:r>
        <w:proofErr w:type="gramStart"/>
        <w:r w:rsidRPr="008B5D56">
          <w:rPr>
            <w:rFonts w:ascii="Times New Roman" w:hAnsi="Times New Roman" w:cs="Times New Roman"/>
            <w:sz w:val="24"/>
            <w:szCs w:val="24"/>
          </w:rPr>
          <w:br/>
          <w:t># О</w:t>
        </w:r>
        <w:proofErr w:type="gramEnd"/>
        <w:r w:rsidRPr="008B5D56">
          <w:rPr>
            <w:rFonts w:ascii="Times New Roman" w:hAnsi="Times New Roman" w:cs="Times New Roman"/>
            <w:sz w:val="24"/>
            <w:szCs w:val="24"/>
          </w:rPr>
          <w:t>бъявляем глобальную переменную</w:t>
        </w:r>
        <w:r w:rsidRPr="008B5D56">
          <w:rPr>
            <w:rFonts w:ascii="Times New Roman" w:hAnsi="Times New Roman" w:cs="Times New Roman"/>
            <w:sz w:val="24"/>
            <w:szCs w:val="24"/>
          </w:rPr>
          <w:br/>
          <w:t># Такая переменная может использоваться в любом месте этого скрипта</w:t>
        </w:r>
        <w:r w:rsidRPr="008B5D56">
          <w:rPr>
            <w:rFonts w:ascii="Times New Roman" w:hAnsi="Times New Roman" w:cs="Times New Roman"/>
            <w:sz w:val="24"/>
            <w:szCs w:val="24"/>
          </w:rPr>
          <w:br/>
          <w:t>VAR=»global variable»</w:t>
        </w:r>
        <w:r w:rsidRPr="008B5D56">
          <w:rPr>
            <w:rFonts w:ascii="Times New Roman" w:hAnsi="Times New Roman" w:cs="Times New Roman"/>
            <w:sz w:val="24"/>
            <w:szCs w:val="24"/>
          </w:rPr>
          <w:br/>
          <w:t>function bash {</w:t>
        </w:r>
        <w:r w:rsidRPr="008B5D56">
          <w:rPr>
            <w:rFonts w:ascii="Times New Roman" w:hAnsi="Times New Roman" w:cs="Times New Roman"/>
            <w:sz w:val="24"/>
            <w:szCs w:val="24"/>
          </w:rPr>
          <w:br/>
          <w:t># Объявляем локальную переменную</w:t>
        </w:r>
        <w:r w:rsidRPr="008B5D56">
          <w:rPr>
            <w:rFonts w:ascii="Times New Roman" w:hAnsi="Times New Roman" w:cs="Times New Roman"/>
            <w:sz w:val="24"/>
            <w:szCs w:val="24"/>
          </w:rPr>
          <w:br/>
          <w:t># Такая переменная действительна только для функции, в которой её объявили</w:t>
        </w:r>
        <w:r w:rsidRPr="008B5D56">
          <w:rPr>
            <w:rFonts w:ascii="Times New Roman" w:hAnsi="Times New Roman" w:cs="Times New Roman"/>
            <w:sz w:val="24"/>
            <w:szCs w:val="24"/>
          </w:rPr>
          <w:br/>
          <w:t>local VAR=»local variable»</w:t>
        </w:r>
        <w:r w:rsidRPr="008B5D56">
          <w:rPr>
            <w:rFonts w:ascii="Times New Roman" w:hAnsi="Times New Roman" w:cs="Times New Roman"/>
            <w:sz w:val="24"/>
            <w:szCs w:val="24"/>
          </w:rPr>
          <w:br/>
        </w:r>
        <w:r w:rsidRPr="008B5D56">
          <w:rPr>
            <w:rFonts w:ascii="Times New Roman" w:hAnsi="Times New Roman" w:cs="Times New Roman"/>
            <w:sz w:val="24"/>
            <w:szCs w:val="24"/>
          </w:rPr>
          <w:lastRenderedPageBreak/>
          <w:t>echo $VAR</w:t>
        </w:r>
        <w:r w:rsidRPr="008B5D56">
          <w:rPr>
            <w:rFonts w:ascii="Times New Roman" w:hAnsi="Times New Roman" w:cs="Times New Roman"/>
            <w:sz w:val="24"/>
            <w:szCs w:val="24"/>
          </w:rPr>
          <w:br/>
          <w:t>}</w:t>
        </w:r>
        <w:r w:rsidRPr="008B5D56">
          <w:rPr>
            <w:rFonts w:ascii="Times New Roman" w:hAnsi="Times New Roman" w:cs="Times New Roman"/>
            <w:sz w:val="24"/>
            <w:szCs w:val="24"/>
          </w:rPr>
          <w:br/>
          <w:t>echo $VAR</w:t>
        </w:r>
        <w:r w:rsidRPr="008B5D56">
          <w:rPr>
            <w:rFonts w:ascii="Times New Roman" w:hAnsi="Times New Roman" w:cs="Times New Roman"/>
            <w:sz w:val="24"/>
            <w:szCs w:val="24"/>
          </w:rPr>
          <w:br/>
          <w:t>bash</w:t>
        </w:r>
        <w:r w:rsidRPr="008B5D56">
          <w:rPr>
            <w:rFonts w:ascii="Times New Roman" w:hAnsi="Times New Roman" w:cs="Times New Roman"/>
            <w:sz w:val="24"/>
            <w:szCs w:val="24"/>
          </w:rPr>
          <w:br/>
          <w:t># Обратите внимание, что глобальная переменная не изменилась</w:t>
        </w:r>
        <w:r w:rsidRPr="008B5D56">
          <w:rPr>
            <w:rFonts w:ascii="Times New Roman" w:hAnsi="Times New Roman" w:cs="Times New Roman"/>
            <w:sz w:val="24"/>
            <w:szCs w:val="24"/>
          </w:rPr>
          <w:br/>
          <w:t>echo $VAR</w:t>
        </w:r>
      </w:ins>
    </w:p>
    <w:p w:rsidR="008B5D56" w:rsidRPr="008B5D56" w:rsidRDefault="008B5D56" w:rsidP="008B5D56">
      <w:pPr>
        <w:rPr>
          <w:ins w:id="92" w:author="Unknown"/>
          <w:rFonts w:ascii="Times New Roman" w:hAnsi="Times New Roman" w:cs="Times New Roman"/>
          <w:sz w:val="24"/>
          <w:szCs w:val="24"/>
        </w:rPr>
      </w:pPr>
      <w:ins w:id="93"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94" w:author="Unknown"/>
          <w:rFonts w:ascii="Times New Roman" w:hAnsi="Times New Roman" w:cs="Times New Roman"/>
          <w:sz w:val="24"/>
          <w:szCs w:val="24"/>
        </w:rPr>
      </w:pPr>
      <w:ins w:id="95" w:author="Unknown">
        <w:r w:rsidRPr="008B5D56">
          <w:rPr>
            <w:rFonts w:ascii="Times New Roman" w:hAnsi="Times New Roman" w:cs="Times New Roman"/>
            <w:sz w:val="24"/>
            <w:szCs w:val="24"/>
          </w:rPr>
          <w:t>$ ./variables.sh</w:t>
        </w:r>
        <w:r w:rsidRPr="008B5D56">
          <w:rPr>
            <w:rFonts w:ascii="Times New Roman" w:hAnsi="Times New Roman" w:cs="Times New Roman"/>
            <w:sz w:val="24"/>
            <w:szCs w:val="24"/>
          </w:rPr>
          <w:br/>
          <w:t>global variable</w:t>
        </w:r>
        <w:r w:rsidRPr="008B5D56">
          <w:rPr>
            <w:rFonts w:ascii="Times New Roman" w:hAnsi="Times New Roman" w:cs="Times New Roman"/>
            <w:sz w:val="24"/>
            <w:szCs w:val="24"/>
          </w:rPr>
          <w:br/>
          <w:t>local variable</w:t>
        </w:r>
        <w:r w:rsidRPr="008B5D56">
          <w:rPr>
            <w:rFonts w:ascii="Times New Roman" w:hAnsi="Times New Roman" w:cs="Times New Roman"/>
            <w:sz w:val="24"/>
            <w:szCs w:val="24"/>
          </w:rPr>
          <w:br/>
          <w:t>global variable</w:t>
        </w:r>
      </w:ins>
    </w:p>
    <w:p w:rsidR="008B5D56" w:rsidRPr="008B5D56" w:rsidRDefault="008B5D56" w:rsidP="008B5D56">
      <w:pPr>
        <w:rPr>
          <w:ins w:id="96" w:author="Unknown"/>
          <w:rFonts w:ascii="Times New Roman" w:hAnsi="Times New Roman" w:cs="Times New Roman"/>
          <w:sz w:val="24"/>
          <w:szCs w:val="24"/>
        </w:rPr>
      </w:pPr>
      <w:ins w:id="97" w:author="Unknown">
        <w:r w:rsidRPr="008B5D56">
          <w:rPr>
            <w:rFonts w:ascii="Times New Roman" w:hAnsi="Times New Roman" w:cs="Times New Roman"/>
            <w:sz w:val="24"/>
            <w:szCs w:val="24"/>
          </w:rPr>
          <w:t>4. Передаем аргументы в скрипт</w:t>
        </w:r>
      </w:ins>
    </w:p>
    <w:p w:rsidR="008B5D56" w:rsidRPr="008B5D56" w:rsidRDefault="008B5D56" w:rsidP="008B5D56">
      <w:pPr>
        <w:rPr>
          <w:ins w:id="98" w:author="Unknown"/>
          <w:rFonts w:ascii="Times New Roman" w:hAnsi="Times New Roman" w:cs="Times New Roman"/>
          <w:sz w:val="24"/>
          <w:szCs w:val="24"/>
        </w:rPr>
      </w:pPr>
      <w:ins w:id="99" w:author="Unknown">
        <w:r w:rsidRPr="008B5D56">
          <w:rPr>
            <w:rFonts w:ascii="Times New Roman" w:hAnsi="Times New Roman" w:cs="Times New Roman"/>
            <w:sz w:val="24"/>
            <w:szCs w:val="24"/>
          </w:rPr>
          <w:t>#!/bin/bash</w:t>
        </w:r>
        <w:proofErr w:type="gramStart"/>
        <w:r w:rsidRPr="008B5D56">
          <w:rPr>
            <w:rFonts w:ascii="Times New Roman" w:hAnsi="Times New Roman" w:cs="Times New Roman"/>
            <w:sz w:val="24"/>
            <w:szCs w:val="24"/>
          </w:rPr>
          <w:br/>
          <w:t># И</w:t>
        </w:r>
        <w:proofErr w:type="gramEnd"/>
        <w:r w:rsidRPr="008B5D56">
          <w:rPr>
            <w:rFonts w:ascii="Times New Roman" w:hAnsi="Times New Roman" w:cs="Times New Roman"/>
            <w:sz w:val="24"/>
            <w:szCs w:val="24"/>
          </w:rPr>
          <w:t>спользуйте предопределенные переменные для доступа к аргументам</w:t>
        </w:r>
        <w:r w:rsidRPr="008B5D56">
          <w:rPr>
            <w:rFonts w:ascii="Times New Roman" w:hAnsi="Times New Roman" w:cs="Times New Roman"/>
            <w:sz w:val="24"/>
            <w:szCs w:val="24"/>
          </w:rPr>
          <w:br/>
          <w:t># Выводим аргументы на экран</w:t>
        </w:r>
        <w:r w:rsidRPr="008B5D56">
          <w:rPr>
            <w:rFonts w:ascii="Times New Roman" w:hAnsi="Times New Roman" w:cs="Times New Roman"/>
            <w:sz w:val="24"/>
            <w:szCs w:val="24"/>
          </w:rPr>
          <w:br/>
          <w:t>echo $1 $2 $3 ‘ -&gt; echo $1 $2 $3’</w:t>
        </w:r>
      </w:ins>
    </w:p>
    <w:p w:rsidR="008B5D56" w:rsidRPr="008B5D56" w:rsidRDefault="008B5D56" w:rsidP="008B5D56">
      <w:pPr>
        <w:rPr>
          <w:ins w:id="100" w:author="Unknown"/>
          <w:rFonts w:ascii="Times New Roman" w:hAnsi="Times New Roman" w:cs="Times New Roman"/>
          <w:sz w:val="24"/>
          <w:szCs w:val="24"/>
        </w:rPr>
      </w:pPr>
      <w:ins w:id="101" w:author="Unknown">
        <w:r w:rsidRPr="008B5D56">
          <w:rPr>
            <w:rFonts w:ascii="Times New Roman" w:hAnsi="Times New Roman" w:cs="Times New Roman"/>
            <w:sz w:val="24"/>
            <w:szCs w:val="24"/>
          </w:rPr>
          <w:t>#Мы так же можем получить доступ к аргументам через специальный массив args=(«$@»)</w:t>
        </w:r>
        <w:r w:rsidRPr="008B5D56">
          <w:rPr>
            <w:rFonts w:ascii="Times New Roman" w:hAnsi="Times New Roman" w:cs="Times New Roman"/>
            <w:sz w:val="24"/>
            <w:szCs w:val="24"/>
          </w:rPr>
          <w:br/>
          <w:t># Выводим аргументы на экран</w:t>
        </w:r>
        <w:r w:rsidRPr="008B5D56">
          <w:rPr>
            <w:rFonts w:ascii="Times New Roman" w:hAnsi="Times New Roman" w:cs="Times New Roman"/>
            <w:sz w:val="24"/>
            <w:szCs w:val="24"/>
          </w:rPr>
          <w:br/>
          <w:t>echo ${args[0]} ${args[1]} ${args[2]} ‘ -&gt; args=(«$@»); echo ${args[0]} ${args[1]} ${args[2]}’</w:t>
        </w:r>
      </w:ins>
    </w:p>
    <w:p w:rsidR="008B5D56" w:rsidRPr="008B5D56" w:rsidRDefault="008B5D56" w:rsidP="008B5D56">
      <w:pPr>
        <w:rPr>
          <w:ins w:id="102" w:author="Unknown"/>
          <w:rFonts w:ascii="Times New Roman" w:hAnsi="Times New Roman" w:cs="Times New Roman"/>
          <w:sz w:val="24"/>
          <w:szCs w:val="24"/>
        </w:rPr>
      </w:pPr>
      <w:ins w:id="103" w:author="Unknown">
        <w:r w:rsidRPr="008B5D56">
          <w:rPr>
            <w:rFonts w:ascii="Times New Roman" w:hAnsi="Times New Roman" w:cs="Times New Roman"/>
            <w:sz w:val="24"/>
            <w:szCs w:val="24"/>
          </w:rPr>
          <w:t># Используйте переменную $@ для вывода всех аргументов сразу</w:t>
        </w:r>
        <w:r w:rsidRPr="008B5D56">
          <w:rPr>
            <w:rFonts w:ascii="Times New Roman" w:hAnsi="Times New Roman" w:cs="Times New Roman"/>
            <w:sz w:val="24"/>
            <w:szCs w:val="24"/>
          </w:rPr>
          <w:br/>
          <w:t>echo $@ ‘ -&gt; echo $@’</w:t>
        </w:r>
      </w:ins>
    </w:p>
    <w:p w:rsidR="008B5D56" w:rsidRPr="008B5D56" w:rsidRDefault="008B5D56" w:rsidP="008B5D56">
      <w:pPr>
        <w:rPr>
          <w:ins w:id="104" w:author="Unknown"/>
          <w:rFonts w:ascii="Times New Roman" w:hAnsi="Times New Roman" w:cs="Times New Roman"/>
          <w:sz w:val="24"/>
          <w:szCs w:val="24"/>
        </w:rPr>
      </w:pPr>
      <w:ins w:id="105" w:author="Unknown">
        <w:r w:rsidRPr="008B5D56">
          <w:rPr>
            <w:rFonts w:ascii="Times New Roman" w:hAnsi="Times New Roman" w:cs="Times New Roman"/>
            <w:sz w:val="24"/>
            <w:szCs w:val="24"/>
          </w:rPr>
          <w:t xml:space="preserve">Используйте переменную $# для вывода количества </w:t>
        </w:r>
        <w:proofErr w:type="gramStart"/>
        <w:r w:rsidRPr="008B5D56">
          <w:rPr>
            <w:rFonts w:ascii="Times New Roman" w:hAnsi="Times New Roman" w:cs="Times New Roman"/>
            <w:sz w:val="24"/>
            <w:szCs w:val="24"/>
          </w:rPr>
          <w:t>переданный</w:t>
        </w:r>
        <w:proofErr w:type="gramEnd"/>
        <w:r w:rsidRPr="008B5D56">
          <w:rPr>
            <w:rFonts w:ascii="Times New Roman" w:hAnsi="Times New Roman" w:cs="Times New Roman"/>
            <w:sz w:val="24"/>
            <w:szCs w:val="24"/>
          </w:rPr>
          <w:t xml:space="preserve"> в скрипт аргументов</w:t>
        </w:r>
        <w:r w:rsidRPr="008B5D56">
          <w:rPr>
            <w:rFonts w:ascii="Times New Roman" w:hAnsi="Times New Roman" w:cs="Times New Roman"/>
            <w:sz w:val="24"/>
            <w:szCs w:val="24"/>
          </w:rPr>
          <w:br/>
          <w:t>echo Number of arguments passed: $# ‘ -&gt; echo Number of arguments passed: $#’</w:t>
        </w:r>
      </w:ins>
    </w:p>
    <w:p w:rsidR="008B5D56" w:rsidRPr="008B5D56" w:rsidRDefault="008B5D56" w:rsidP="008B5D56">
      <w:pPr>
        <w:rPr>
          <w:ins w:id="106" w:author="Unknown"/>
          <w:rFonts w:ascii="Times New Roman" w:hAnsi="Times New Roman" w:cs="Times New Roman"/>
          <w:sz w:val="24"/>
          <w:szCs w:val="24"/>
        </w:rPr>
      </w:pPr>
      <w:ins w:id="107"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108" w:author="Unknown"/>
          <w:rFonts w:ascii="Times New Roman" w:hAnsi="Times New Roman" w:cs="Times New Roman"/>
          <w:sz w:val="24"/>
          <w:szCs w:val="24"/>
        </w:rPr>
      </w:pPr>
      <w:ins w:id="109" w:author="Unknown">
        <w:r w:rsidRPr="008B5D56">
          <w:rPr>
            <w:rFonts w:ascii="Times New Roman" w:hAnsi="Times New Roman" w:cs="Times New Roman"/>
            <w:sz w:val="24"/>
            <w:szCs w:val="24"/>
          </w:rPr>
          <w:t>$ ./arguments.sh Bash Scripting Tutorial</w:t>
        </w:r>
        <w:r w:rsidRPr="008B5D56">
          <w:rPr>
            <w:rFonts w:ascii="Times New Roman" w:hAnsi="Times New Roman" w:cs="Times New Roman"/>
            <w:sz w:val="24"/>
            <w:szCs w:val="24"/>
          </w:rPr>
          <w:br/>
          <w:t>Bash Scripting Tutorial -&gt; echo $1 $2 $3</w:t>
        </w:r>
        <w:r w:rsidRPr="008B5D56">
          <w:rPr>
            <w:rFonts w:ascii="Times New Roman" w:hAnsi="Times New Roman" w:cs="Times New Roman"/>
            <w:sz w:val="24"/>
            <w:szCs w:val="24"/>
          </w:rPr>
          <w:br/>
          <w:t>Bash Scripting Tutorial -&gt; args=("$@"); echo ${args[0]} ${args[1]} ${args[2]}</w:t>
        </w:r>
        <w:r w:rsidRPr="008B5D56">
          <w:rPr>
            <w:rFonts w:ascii="Times New Roman" w:hAnsi="Times New Roman" w:cs="Times New Roman"/>
            <w:sz w:val="24"/>
            <w:szCs w:val="24"/>
          </w:rPr>
          <w:br/>
          <w:t>Bash Scripting Tutorial -&gt; echo $@</w:t>
        </w:r>
        <w:r w:rsidRPr="008B5D56">
          <w:rPr>
            <w:rFonts w:ascii="Times New Roman" w:hAnsi="Times New Roman" w:cs="Times New Roman"/>
            <w:sz w:val="24"/>
            <w:szCs w:val="24"/>
          </w:rPr>
          <w:br/>
          <w:t>Number of arguments passed: 3  -&gt; echo Number of arguments passed: $#</w:t>
        </w:r>
      </w:ins>
    </w:p>
    <w:p w:rsidR="008B5D56" w:rsidRPr="008B5D56" w:rsidRDefault="008B5D56" w:rsidP="008B5D56">
      <w:pPr>
        <w:rPr>
          <w:ins w:id="110" w:author="Unknown"/>
          <w:rFonts w:ascii="Times New Roman" w:hAnsi="Times New Roman" w:cs="Times New Roman"/>
          <w:sz w:val="24"/>
          <w:szCs w:val="24"/>
        </w:rPr>
      </w:pPr>
      <w:ins w:id="111" w:author="Unknown">
        <w:r w:rsidRPr="008B5D56">
          <w:rPr>
            <w:rFonts w:ascii="Times New Roman" w:hAnsi="Times New Roman" w:cs="Times New Roman"/>
            <w:sz w:val="24"/>
            <w:szCs w:val="24"/>
          </w:rPr>
          <w:t>5. Выполнение в скрипте команд оболочки</w:t>
        </w:r>
      </w:ins>
    </w:p>
    <w:p w:rsidR="008B5D56" w:rsidRPr="008B5D56" w:rsidRDefault="008B5D56" w:rsidP="008B5D56">
      <w:pPr>
        <w:rPr>
          <w:ins w:id="112" w:author="Unknown"/>
          <w:rFonts w:ascii="Times New Roman" w:hAnsi="Times New Roman" w:cs="Times New Roman"/>
          <w:sz w:val="24"/>
          <w:szCs w:val="24"/>
        </w:rPr>
      </w:pPr>
      <w:ins w:id="113" w:author="Unknown">
        <w:r w:rsidRPr="008B5D56">
          <w:rPr>
            <w:rFonts w:ascii="Times New Roman" w:hAnsi="Times New Roman" w:cs="Times New Roman"/>
            <w:sz w:val="24"/>
            <w:szCs w:val="24"/>
          </w:rPr>
          <w:t>#!/bin/bash</w:t>
        </w:r>
        <w:r w:rsidRPr="008B5D56">
          <w:rPr>
            <w:rFonts w:ascii="Times New Roman" w:hAnsi="Times New Roman" w:cs="Times New Roman"/>
            <w:sz w:val="24"/>
            <w:szCs w:val="24"/>
          </w:rPr>
          <w:br/>
          <w:t># используйте обратные кавычки » ` ` » для выполнения команды оболочки</w:t>
        </w:r>
        <w:r w:rsidRPr="008B5D56">
          <w:rPr>
            <w:rFonts w:ascii="Times New Roman" w:hAnsi="Times New Roman" w:cs="Times New Roman"/>
            <w:sz w:val="24"/>
            <w:szCs w:val="24"/>
          </w:rPr>
          <w:br/>
          <w:t>echo `uname -o`</w:t>
        </w:r>
        <w:r w:rsidRPr="008B5D56">
          <w:rPr>
            <w:rFonts w:ascii="Times New Roman" w:hAnsi="Times New Roman" w:cs="Times New Roman"/>
            <w:sz w:val="24"/>
            <w:szCs w:val="24"/>
          </w:rPr>
          <w:br/>
          <w:t># теперь попробуем без кавычек</w:t>
        </w:r>
        <w:r w:rsidRPr="008B5D56">
          <w:rPr>
            <w:rFonts w:ascii="Times New Roman" w:hAnsi="Times New Roman" w:cs="Times New Roman"/>
            <w:sz w:val="24"/>
            <w:szCs w:val="24"/>
          </w:rPr>
          <w:br/>
          <w:t>echo uname -o</w:t>
        </w:r>
      </w:ins>
    </w:p>
    <w:p w:rsidR="008B5D56" w:rsidRPr="008B5D56" w:rsidRDefault="008B5D56" w:rsidP="008B5D56">
      <w:pPr>
        <w:rPr>
          <w:ins w:id="114" w:author="Unknown"/>
          <w:rFonts w:ascii="Times New Roman" w:hAnsi="Times New Roman" w:cs="Times New Roman"/>
          <w:sz w:val="24"/>
          <w:szCs w:val="24"/>
        </w:rPr>
      </w:pPr>
      <w:ins w:id="115"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116" w:author="Unknown"/>
          <w:rFonts w:ascii="Times New Roman" w:hAnsi="Times New Roman" w:cs="Times New Roman"/>
          <w:sz w:val="24"/>
          <w:szCs w:val="24"/>
        </w:rPr>
      </w:pPr>
      <w:ins w:id="117" w:author="Unknown">
        <w:r w:rsidRPr="008B5D56">
          <w:rPr>
            <w:rFonts w:ascii="Times New Roman" w:hAnsi="Times New Roman" w:cs="Times New Roman"/>
            <w:sz w:val="24"/>
            <w:szCs w:val="24"/>
          </w:rPr>
          <w:lastRenderedPageBreak/>
          <w:t>$ uname -o</w:t>
        </w:r>
        <w:r w:rsidRPr="008B5D56">
          <w:rPr>
            <w:rFonts w:ascii="Times New Roman" w:hAnsi="Times New Roman" w:cs="Times New Roman"/>
            <w:sz w:val="24"/>
            <w:szCs w:val="24"/>
          </w:rPr>
          <w:br/>
          <w:t>GNU/Linux</w:t>
        </w:r>
        <w:r w:rsidRPr="008B5D56">
          <w:rPr>
            <w:rFonts w:ascii="Times New Roman" w:hAnsi="Times New Roman" w:cs="Times New Roman"/>
            <w:sz w:val="24"/>
            <w:szCs w:val="24"/>
          </w:rPr>
          <w:br/>
          <w:t>$ ./bash_backtricks.sh</w:t>
        </w:r>
        <w:r w:rsidRPr="008B5D56">
          <w:rPr>
            <w:rFonts w:ascii="Times New Roman" w:hAnsi="Times New Roman" w:cs="Times New Roman"/>
            <w:sz w:val="24"/>
            <w:szCs w:val="24"/>
          </w:rPr>
          <w:br/>
          <w:t>GNU/Linux</w:t>
        </w:r>
        <w:r w:rsidRPr="008B5D56">
          <w:rPr>
            <w:rFonts w:ascii="Times New Roman" w:hAnsi="Times New Roman" w:cs="Times New Roman"/>
            <w:sz w:val="24"/>
            <w:szCs w:val="24"/>
          </w:rPr>
          <w:br/>
          <w:t>uname -o</w:t>
        </w:r>
      </w:ins>
    </w:p>
    <w:p w:rsidR="008B5D56" w:rsidRPr="008B5D56" w:rsidRDefault="008B5D56" w:rsidP="008B5D56">
      <w:pPr>
        <w:rPr>
          <w:ins w:id="118" w:author="Unknown"/>
          <w:rFonts w:ascii="Times New Roman" w:hAnsi="Times New Roman" w:cs="Times New Roman"/>
          <w:sz w:val="24"/>
          <w:szCs w:val="24"/>
        </w:rPr>
      </w:pPr>
      <w:ins w:id="119" w:author="Unknown">
        <w:r w:rsidRPr="008B5D56">
          <w:rPr>
            <w:rFonts w:ascii="Times New Roman" w:hAnsi="Times New Roman" w:cs="Times New Roman"/>
            <w:sz w:val="24"/>
            <w:szCs w:val="24"/>
          </w:rPr>
          <w:t>Как видим, во втором случае вывелась сама команда, а не результат её выполнения</w:t>
        </w:r>
      </w:ins>
    </w:p>
    <w:p w:rsidR="008B5D56" w:rsidRPr="008B5D56" w:rsidRDefault="008B5D56" w:rsidP="008B5D56">
      <w:pPr>
        <w:rPr>
          <w:ins w:id="120" w:author="Unknown"/>
          <w:rFonts w:ascii="Times New Roman" w:hAnsi="Times New Roman" w:cs="Times New Roman"/>
          <w:sz w:val="24"/>
          <w:szCs w:val="24"/>
        </w:rPr>
      </w:pPr>
      <w:ins w:id="121" w:author="Unknown">
        <w:r w:rsidRPr="008B5D56">
          <w:rPr>
            <w:rFonts w:ascii="Times New Roman" w:hAnsi="Times New Roman" w:cs="Times New Roman"/>
            <w:sz w:val="24"/>
            <w:szCs w:val="24"/>
          </w:rPr>
          <w:t>6. Читаем пользовательский ввод (интерактивность)</w:t>
        </w:r>
      </w:ins>
    </w:p>
    <w:p w:rsidR="008B5D56" w:rsidRPr="008B5D56" w:rsidRDefault="008B5D56" w:rsidP="008B5D56">
      <w:pPr>
        <w:rPr>
          <w:ins w:id="122" w:author="Unknown"/>
          <w:rFonts w:ascii="Times New Roman" w:hAnsi="Times New Roman" w:cs="Times New Roman"/>
          <w:sz w:val="24"/>
          <w:szCs w:val="24"/>
        </w:rPr>
      </w:pPr>
      <w:proofErr w:type="gramStart"/>
      <w:ins w:id="123" w:author="Unknown">
        <w:r w:rsidRPr="008B5D56">
          <w:rPr>
            <w:rFonts w:ascii="Times New Roman" w:hAnsi="Times New Roman" w:cs="Times New Roman"/>
            <w:sz w:val="24"/>
            <w:szCs w:val="24"/>
          </w:rPr>
          <w:t>#!/bin/bash</w:t>
        </w:r>
        <w:r w:rsidRPr="008B5D56">
          <w:rPr>
            <w:rFonts w:ascii="Times New Roman" w:hAnsi="Times New Roman" w:cs="Times New Roman"/>
            <w:sz w:val="24"/>
            <w:szCs w:val="24"/>
          </w:rPr>
          <w:br/>
          <w:t>echo -e «Hi, please type the word: \c »</w:t>
        </w:r>
        <w:r w:rsidRPr="008B5D56">
          <w:rPr>
            <w:rFonts w:ascii="Times New Roman" w:hAnsi="Times New Roman" w:cs="Times New Roman"/>
            <w:sz w:val="24"/>
            <w:szCs w:val="24"/>
          </w:rPr>
          <w:br/>
          <w:t>read word</w:t>
        </w:r>
        <w:r w:rsidRPr="008B5D56">
          <w:rPr>
            <w:rFonts w:ascii="Times New Roman" w:hAnsi="Times New Roman" w:cs="Times New Roman"/>
            <w:sz w:val="24"/>
            <w:szCs w:val="24"/>
          </w:rPr>
          <w:br/>
          <w:t>echo «The word you entered is: $word»</w:t>
        </w:r>
        <w:r w:rsidRPr="008B5D56">
          <w:rPr>
            <w:rFonts w:ascii="Times New Roman" w:hAnsi="Times New Roman" w:cs="Times New Roman"/>
            <w:sz w:val="24"/>
            <w:szCs w:val="24"/>
          </w:rPr>
          <w:br/>
          <w:t>echo -e «Can you please enter two words? »</w:t>
        </w:r>
        <w:r w:rsidRPr="008B5D56">
          <w:rPr>
            <w:rFonts w:ascii="Times New Roman" w:hAnsi="Times New Roman" w:cs="Times New Roman"/>
            <w:sz w:val="24"/>
            <w:szCs w:val="24"/>
          </w:rPr>
          <w:br/>
          <w:t>read word1 word2</w:t>
        </w:r>
        <w:r w:rsidRPr="008B5D56">
          <w:rPr>
            <w:rFonts w:ascii="Times New Roman" w:hAnsi="Times New Roman" w:cs="Times New Roman"/>
            <w:sz w:val="24"/>
            <w:szCs w:val="24"/>
          </w:rPr>
          <w:br/>
          <w:t>echo «Here is your input: \»$word1\» \»$word2\»»</w:t>
        </w:r>
        <w:r w:rsidRPr="008B5D56">
          <w:rPr>
            <w:rFonts w:ascii="Times New Roman" w:hAnsi="Times New Roman" w:cs="Times New Roman"/>
            <w:sz w:val="24"/>
            <w:szCs w:val="24"/>
          </w:rPr>
          <w:br/>
          <w:t>echo -e «How do you feel about bash scripting? »</w:t>
        </w:r>
        <w:r w:rsidRPr="008B5D56">
          <w:rPr>
            <w:rFonts w:ascii="Times New Roman" w:hAnsi="Times New Roman" w:cs="Times New Roman"/>
            <w:sz w:val="24"/>
            <w:szCs w:val="24"/>
          </w:rPr>
          <w:br/>
          <w:t># read command now stores a reply into the default build-in variable $REPLY</w:t>
        </w:r>
        <w:r w:rsidRPr="008B5D56">
          <w:rPr>
            <w:rFonts w:ascii="Times New Roman" w:hAnsi="Times New Roman" w:cs="Times New Roman"/>
            <w:sz w:val="24"/>
            <w:szCs w:val="24"/>
          </w:rPr>
          <w:br/>
          <w:t>read</w:t>
        </w:r>
        <w:r w:rsidRPr="008B5D56">
          <w:rPr>
            <w:rFonts w:ascii="Times New Roman" w:hAnsi="Times New Roman" w:cs="Times New Roman"/>
            <w:sz w:val="24"/>
            <w:szCs w:val="24"/>
          </w:rPr>
          <w:br/>
          <w:t>echo</w:t>
        </w:r>
        <w:proofErr w:type="gramEnd"/>
        <w:r w:rsidRPr="008B5D56">
          <w:rPr>
            <w:rFonts w:ascii="Times New Roman" w:hAnsi="Times New Roman" w:cs="Times New Roman"/>
            <w:sz w:val="24"/>
            <w:szCs w:val="24"/>
          </w:rPr>
          <w:t xml:space="preserve"> «You said $REPLY, I’m glad to hear that! »</w:t>
        </w:r>
        <w:r w:rsidRPr="008B5D56">
          <w:rPr>
            <w:rFonts w:ascii="Times New Roman" w:hAnsi="Times New Roman" w:cs="Times New Roman"/>
            <w:sz w:val="24"/>
            <w:szCs w:val="24"/>
          </w:rPr>
          <w:br/>
          <w:t>echo -e «What are your favorite colours</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t xml:space="preserve"> »</w:t>
        </w:r>
        <w:r w:rsidRPr="008B5D56">
          <w:rPr>
            <w:rFonts w:ascii="Times New Roman" w:hAnsi="Times New Roman" w:cs="Times New Roman"/>
            <w:sz w:val="24"/>
            <w:szCs w:val="24"/>
          </w:rPr>
          <w:br/>
          <w:t># -a makes read command to read into an array</w:t>
        </w:r>
        <w:r w:rsidRPr="008B5D56">
          <w:rPr>
            <w:rFonts w:ascii="Times New Roman" w:hAnsi="Times New Roman" w:cs="Times New Roman"/>
            <w:sz w:val="24"/>
            <w:szCs w:val="24"/>
          </w:rPr>
          <w:br/>
          <w:t>read -a colours</w:t>
        </w:r>
        <w:r w:rsidRPr="008B5D56">
          <w:rPr>
            <w:rFonts w:ascii="Times New Roman" w:hAnsi="Times New Roman" w:cs="Times New Roman"/>
            <w:sz w:val="24"/>
            <w:szCs w:val="24"/>
          </w:rPr>
          <w:br/>
          <w:t>echo «My favorite colours are also ${colours[0]}, ${colours[1]} and ${colours[2]}:-)»</w:t>
        </w:r>
      </w:ins>
    </w:p>
    <w:p w:rsidR="008B5D56" w:rsidRPr="008B5D56" w:rsidRDefault="008B5D56" w:rsidP="008B5D56">
      <w:pPr>
        <w:rPr>
          <w:ins w:id="124" w:author="Unknown"/>
          <w:rFonts w:ascii="Times New Roman" w:hAnsi="Times New Roman" w:cs="Times New Roman"/>
          <w:sz w:val="24"/>
          <w:szCs w:val="24"/>
        </w:rPr>
      </w:pPr>
      <w:ins w:id="125"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126" w:author="Unknown"/>
          <w:rFonts w:ascii="Times New Roman" w:hAnsi="Times New Roman" w:cs="Times New Roman"/>
          <w:sz w:val="24"/>
          <w:szCs w:val="24"/>
        </w:rPr>
      </w:pPr>
      <w:ins w:id="127" w:author="Unknown">
        <w:r w:rsidRPr="008B5D56">
          <w:rPr>
            <w:rFonts w:ascii="Times New Roman" w:hAnsi="Times New Roman" w:cs="Times New Roman"/>
            <w:sz w:val="24"/>
            <w:szCs w:val="24"/>
          </w:rPr>
          <w:t>$ ./read.sh</w:t>
        </w:r>
        <w:r w:rsidRPr="008B5D56">
          <w:rPr>
            <w:rFonts w:ascii="Times New Roman" w:hAnsi="Times New Roman" w:cs="Times New Roman"/>
            <w:sz w:val="24"/>
            <w:szCs w:val="24"/>
          </w:rPr>
          <w:br/>
          <w:t>Hi, please type the word: something</w:t>
        </w:r>
        <w:r w:rsidRPr="008B5D56">
          <w:rPr>
            <w:rFonts w:ascii="Times New Roman" w:hAnsi="Times New Roman" w:cs="Times New Roman"/>
            <w:sz w:val="24"/>
            <w:szCs w:val="24"/>
          </w:rPr>
          <w:br/>
          <w:t>The word you entered is: something</w:t>
        </w:r>
        <w:r w:rsidRPr="008B5D56">
          <w:rPr>
            <w:rFonts w:ascii="Times New Roman" w:hAnsi="Times New Roman" w:cs="Times New Roman"/>
            <w:sz w:val="24"/>
            <w:szCs w:val="24"/>
          </w:rPr>
          <w:br/>
          <w:t>Can you please enter two words?</w:t>
        </w:r>
        <w:r w:rsidRPr="008B5D56">
          <w:rPr>
            <w:rFonts w:ascii="Times New Roman" w:hAnsi="Times New Roman" w:cs="Times New Roman"/>
            <w:sz w:val="24"/>
            <w:szCs w:val="24"/>
          </w:rPr>
          <w:br/>
          <w:t>Debian Linux</w:t>
        </w:r>
        <w:r w:rsidRPr="008B5D56">
          <w:rPr>
            <w:rFonts w:ascii="Times New Roman" w:hAnsi="Times New Roman" w:cs="Times New Roman"/>
            <w:sz w:val="24"/>
            <w:szCs w:val="24"/>
          </w:rPr>
          <w:br/>
          <w:t>Here is your input: "Debian" "Linux"</w:t>
        </w:r>
        <w:r w:rsidRPr="008B5D56">
          <w:rPr>
            <w:rFonts w:ascii="Times New Roman" w:hAnsi="Times New Roman" w:cs="Times New Roman"/>
            <w:sz w:val="24"/>
            <w:szCs w:val="24"/>
          </w:rPr>
          <w:br/>
          <w:t>How do you feel about bash scripting?</w:t>
        </w:r>
        <w:r w:rsidRPr="008B5D56">
          <w:rPr>
            <w:rFonts w:ascii="Times New Roman" w:hAnsi="Times New Roman" w:cs="Times New Roman"/>
            <w:sz w:val="24"/>
            <w:szCs w:val="24"/>
          </w:rPr>
          <w:br/>
          <w:t>good</w:t>
        </w:r>
        <w:r w:rsidRPr="008B5D56">
          <w:rPr>
            <w:rFonts w:ascii="Times New Roman" w:hAnsi="Times New Roman" w:cs="Times New Roman"/>
            <w:sz w:val="24"/>
            <w:szCs w:val="24"/>
          </w:rPr>
          <w:br/>
          <w:t>You said good, I'm glad to hear that!</w:t>
        </w:r>
        <w:r w:rsidRPr="008B5D56">
          <w:rPr>
            <w:rFonts w:ascii="Times New Roman" w:hAnsi="Times New Roman" w:cs="Times New Roman"/>
            <w:sz w:val="24"/>
            <w:szCs w:val="24"/>
          </w:rPr>
          <w:br/>
          <w:t>What are your favorite colours</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br/>
          <w:t>blue green black</w:t>
        </w:r>
        <w:r w:rsidRPr="008B5D56">
          <w:rPr>
            <w:rFonts w:ascii="Times New Roman" w:hAnsi="Times New Roman" w:cs="Times New Roman"/>
            <w:sz w:val="24"/>
            <w:szCs w:val="24"/>
          </w:rPr>
          <w:br/>
          <w:t>My favorite colours are also blue, green and black  :-)</w:t>
        </w:r>
      </w:ins>
    </w:p>
    <w:p w:rsidR="008B5D56" w:rsidRPr="008B5D56" w:rsidRDefault="008B5D56" w:rsidP="008B5D56">
      <w:pPr>
        <w:rPr>
          <w:ins w:id="128" w:author="Unknown"/>
          <w:rFonts w:ascii="Times New Roman" w:hAnsi="Times New Roman" w:cs="Times New Roman"/>
          <w:sz w:val="24"/>
          <w:szCs w:val="24"/>
        </w:rPr>
      </w:pPr>
      <w:ins w:id="129" w:author="Unknown">
        <w:r w:rsidRPr="008B5D56">
          <w:rPr>
            <w:rFonts w:ascii="Times New Roman" w:hAnsi="Times New Roman" w:cs="Times New Roman"/>
            <w:sz w:val="24"/>
            <w:szCs w:val="24"/>
          </w:rPr>
          <w:t>7. Использование ловушки</w:t>
        </w:r>
      </w:ins>
    </w:p>
    <w:p w:rsidR="008B5D56" w:rsidRPr="008B5D56" w:rsidRDefault="008B5D56" w:rsidP="008B5D56">
      <w:pPr>
        <w:rPr>
          <w:ins w:id="130" w:author="Unknown"/>
          <w:rFonts w:ascii="Times New Roman" w:hAnsi="Times New Roman" w:cs="Times New Roman"/>
          <w:sz w:val="24"/>
          <w:szCs w:val="24"/>
        </w:rPr>
      </w:pPr>
      <w:ins w:id="131" w:author="Unknown">
        <w:r w:rsidRPr="008B5D56">
          <w:rPr>
            <w:rFonts w:ascii="Times New Roman" w:hAnsi="Times New Roman" w:cs="Times New Roman"/>
            <w:sz w:val="24"/>
            <w:szCs w:val="24"/>
          </w:rPr>
          <w:t>#!/bin/bash</w:t>
        </w:r>
        <w:r w:rsidRPr="008B5D56">
          <w:rPr>
            <w:rFonts w:ascii="Times New Roman" w:hAnsi="Times New Roman" w:cs="Times New Roman"/>
            <w:sz w:val="24"/>
            <w:szCs w:val="24"/>
          </w:rPr>
          <w:br/>
          <w:t xml:space="preserve"># </w:t>
        </w:r>
        <w:proofErr w:type="gramStart"/>
        <w:r w:rsidRPr="008B5D56">
          <w:rPr>
            <w:rFonts w:ascii="Times New Roman" w:hAnsi="Times New Roman" w:cs="Times New Roman"/>
            <w:sz w:val="24"/>
            <w:szCs w:val="24"/>
          </w:rPr>
          <w:t>объявляем ловушку</w:t>
        </w:r>
        <w:r w:rsidRPr="008B5D56">
          <w:rPr>
            <w:rFonts w:ascii="Times New Roman" w:hAnsi="Times New Roman" w:cs="Times New Roman"/>
            <w:sz w:val="24"/>
            <w:szCs w:val="24"/>
          </w:rPr>
          <w:br/>
          <w:t>trap bashtrap INT</w:t>
        </w:r>
        <w:r w:rsidRPr="008B5D56">
          <w:rPr>
            <w:rFonts w:ascii="Times New Roman" w:hAnsi="Times New Roman" w:cs="Times New Roman"/>
            <w:sz w:val="24"/>
            <w:szCs w:val="24"/>
          </w:rPr>
          <w:br/>
          <w:t># очищаем</w:t>
        </w:r>
        <w:proofErr w:type="gramEnd"/>
        <w:r w:rsidRPr="008B5D56">
          <w:rPr>
            <w:rFonts w:ascii="Times New Roman" w:hAnsi="Times New Roman" w:cs="Times New Roman"/>
            <w:sz w:val="24"/>
            <w:szCs w:val="24"/>
          </w:rPr>
          <w:t xml:space="preserve"> экран</w:t>
        </w:r>
        <w:r w:rsidRPr="008B5D56">
          <w:rPr>
            <w:rFonts w:ascii="Times New Roman" w:hAnsi="Times New Roman" w:cs="Times New Roman"/>
            <w:sz w:val="24"/>
            <w:szCs w:val="24"/>
          </w:rPr>
          <w:br/>
          <w:t>clear;</w:t>
        </w:r>
        <w:r w:rsidRPr="008B5D56">
          <w:rPr>
            <w:rFonts w:ascii="Times New Roman" w:hAnsi="Times New Roman" w:cs="Times New Roman"/>
            <w:sz w:val="24"/>
            <w:szCs w:val="24"/>
          </w:rPr>
          <w:br/>
        </w:r>
        <w:r w:rsidRPr="008B5D56">
          <w:rPr>
            <w:rFonts w:ascii="Times New Roman" w:hAnsi="Times New Roman" w:cs="Times New Roman"/>
            <w:sz w:val="24"/>
            <w:szCs w:val="24"/>
          </w:rPr>
          <w:lastRenderedPageBreak/>
          <w:t># функция ловушки выполняется, когда пользователь нажимает CTRL-C:</w:t>
        </w:r>
        <w:r w:rsidRPr="008B5D56">
          <w:rPr>
            <w:rFonts w:ascii="Times New Roman" w:hAnsi="Times New Roman" w:cs="Times New Roman"/>
            <w:sz w:val="24"/>
            <w:szCs w:val="24"/>
          </w:rPr>
          <w:br/>
          <w:t># На экран будет выводиться =&gt; Executing bash trap subrutine</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br/>
          <w:t># но скрипт будет продолжать выполняться</w:t>
        </w:r>
        <w:r w:rsidRPr="008B5D56">
          <w:rPr>
            <w:rFonts w:ascii="Times New Roman" w:hAnsi="Times New Roman" w:cs="Times New Roman"/>
            <w:sz w:val="24"/>
            <w:szCs w:val="24"/>
          </w:rPr>
          <w:br/>
          <w:t>bashtrap()</w:t>
        </w:r>
        <w:r w:rsidRPr="008B5D56">
          <w:rPr>
            <w:rFonts w:ascii="Times New Roman" w:hAnsi="Times New Roman" w:cs="Times New Roman"/>
            <w:sz w:val="24"/>
            <w:szCs w:val="24"/>
          </w:rPr>
          <w:br/>
          <w:t>{</w:t>
        </w:r>
        <w:r w:rsidRPr="008B5D56">
          <w:rPr>
            <w:rFonts w:ascii="Times New Roman" w:hAnsi="Times New Roman" w:cs="Times New Roman"/>
            <w:sz w:val="24"/>
            <w:szCs w:val="24"/>
          </w:rPr>
          <w:br/>
          <w:t>echo «CTRL+C Detected !…executing bash trap !»</w:t>
        </w:r>
        <w:r w:rsidRPr="008B5D56">
          <w:rPr>
            <w:rFonts w:ascii="Times New Roman" w:hAnsi="Times New Roman" w:cs="Times New Roman"/>
            <w:sz w:val="24"/>
            <w:szCs w:val="24"/>
          </w:rPr>
          <w:br/>
          <w:t>}</w:t>
        </w:r>
        <w:r w:rsidRPr="008B5D56">
          <w:rPr>
            <w:rFonts w:ascii="Times New Roman" w:hAnsi="Times New Roman" w:cs="Times New Roman"/>
            <w:sz w:val="24"/>
            <w:szCs w:val="24"/>
          </w:rPr>
          <w:br/>
          <w:t># скрипт будет считать до 10</w:t>
        </w:r>
        <w:r w:rsidRPr="008B5D56">
          <w:rPr>
            <w:rFonts w:ascii="Times New Roman" w:hAnsi="Times New Roman" w:cs="Times New Roman"/>
            <w:sz w:val="24"/>
            <w:szCs w:val="24"/>
          </w:rPr>
          <w:br/>
          <w:t>for a in `seq 1 10`; do</w:t>
        </w:r>
        <w:r w:rsidRPr="008B5D56">
          <w:rPr>
            <w:rFonts w:ascii="Times New Roman" w:hAnsi="Times New Roman" w:cs="Times New Roman"/>
            <w:sz w:val="24"/>
            <w:szCs w:val="24"/>
          </w:rPr>
          <w:br/>
          <w:t>echo «$a/10 to Exit.»</w:t>
        </w:r>
        <w:r w:rsidRPr="008B5D56">
          <w:rPr>
            <w:rFonts w:ascii="Times New Roman" w:hAnsi="Times New Roman" w:cs="Times New Roman"/>
            <w:sz w:val="24"/>
            <w:szCs w:val="24"/>
          </w:rPr>
          <w:br/>
          <w:t>sleep 1;</w:t>
        </w:r>
        <w:r w:rsidRPr="008B5D56">
          <w:rPr>
            <w:rFonts w:ascii="Times New Roman" w:hAnsi="Times New Roman" w:cs="Times New Roman"/>
            <w:sz w:val="24"/>
            <w:szCs w:val="24"/>
          </w:rPr>
          <w:br/>
          <w:t>done</w:t>
        </w:r>
        <w:r w:rsidRPr="008B5D56">
          <w:rPr>
            <w:rFonts w:ascii="Times New Roman" w:hAnsi="Times New Roman" w:cs="Times New Roman"/>
            <w:sz w:val="24"/>
            <w:szCs w:val="24"/>
          </w:rPr>
          <w:br/>
          <w:t>echo «Exit Bash Trap Example!!!»</w:t>
        </w:r>
      </w:ins>
    </w:p>
    <w:p w:rsidR="008B5D56" w:rsidRPr="008B5D56" w:rsidRDefault="008B5D56" w:rsidP="008B5D56">
      <w:pPr>
        <w:rPr>
          <w:ins w:id="132" w:author="Unknown"/>
          <w:rFonts w:ascii="Times New Roman" w:hAnsi="Times New Roman" w:cs="Times New Roman"/>
          <w:sz w:val="24"/>
          <w:szCs w:val="24"/>
        </w:rPr>
      </w:pPr>
      <w:ins w:id="133"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134" w:author="Unknown"/>
          <w:rFonts w:ascii="Times New Roman" w:hAnsi="Times New Roman" w:cs="Times New Roman"/>
          <w:sz w:val="24"/>
          <w:szCs w:val="24"/>
        </w:rPr>
      </w:pPr>
      <w:ins w:id="135" w:author="Unknown">
        <w:r w:rsidRPr="008B5D56">
          <w:rPr>
            <w:rFonts w:ascii="Times New Roman" w:hAnsi="Times New Roman" w:cs="Times New Roman"/>
            <w:sz w:val="24"/>
            <w:szCs w:val="24"/>
          </w:rPr>
          <w:t>$ ./trap.sh</w:t>
        </w:r>
        <w:r w:rsidRPr="008B5D56">
          <w:rPr>
            <w:rFonts w:ascii="Times New Roman" w:hAnsi="Times New Roman" w:cs="Times New Roman"/>
            <w:sz w:val="24"/>
            <w:szCs w:val="24"/>
          </w:rPr>
          <w:br/>
          <w:t>1/10</w:t>
        </w:r>
        <w:r w:rsidRPr="008B5D56">
          <w:rPr>
            <w:rFonts w:ascii="Times New Roman" w:hAnsi="Times New Roman" w:cs="Times New Roman"/>
            <w:sz w:val="24"/>
            <w:szCs w:val="24"/>
          </w:rPr>
          <w:br/>
          <w:t>2/10</w:t>
        </w:r>
        <w:r w:rsidRPr="008B5D56">
          <w:rPr>
            <w:rFonts w:ascii="Times New Roman" w:hAnsi="Times New Roman" w:cs="Times New Roman"/>
            <w:sz w:val="24"/>
            <w:szCs w:val="24"/>
          </w:rPr>
          <w:br/>
          <w:t>3/10</w:t>
        </w:r>
        <w:r w:rsidRPr="008B5D56">
          <w:rPr>
            <w:rFonts w:ascii="Times New Roman" w:hAnsi="Times New Roman" w:cs="Times New Roman"/>
            <w:sz w:val="24"/>
            <w:szCs w:val="24"/>
          </w:rPr>
          <w:br/>
          <w:t>4/10</w:t>
        </w:r>
        <w:r w:rsidRPr="008B5D56">
          <w:rPr>
            <w:rFonts w:ascii="Times New Roman" w:hAnsi="Times New Roman" w:cs="Times New Roman"/>
            <w:sz w:val="24"/>
            <w:szCs w:val="24"/>
          </w:rPr>
          <w:br/>
          <w:t>5/10</w:t>
        </w:r>
        <w:r w:rsidRPr="008B5D56">
          <w:rPr>
            <w:rFonts w:ascii="Times New Roman" w:hAnsi="Times New Roman" w:cs="Times New Roman"/>
            <w:sz w:val="24"/>
            <w:szCs w:val="24"/>
          </w:rPr>
          <w:br/>
          <w:t>6/10</w:t>
        </w:r>
        <w:r w:rsidRPr="008B5D56">
          <w:rPr>
            <w:rFonts w:ascii="Times New Roman" w:hAnsi="Times New Roman" w:cs="Times New Roman"/>
            <w:sz w:val="24"/>
            <w:szCs w:val="24"/>
          </w:rPr>
          <w:br/>
          <w:t>CTRL+C Detected</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t>...executing bash trap !</w:t>
        </w:r>
        <w:r w:rsidRPr="008B5D56">
          <w:rPr>
            <w:rFonts w:ascii="Times New Roman" w:hAnsi="Times New Roman" w:cs="Times New Roman"/>
            <w:sz w:val="24"/>
            <w:szCs w:val="24"/>
          </w:rPr>
          <w:br/>
          <w:t>7/10</w:t>
        </w:r>
        <w:r w:rsidRPr="008B5D56">
          <w:rPr>
            <w:rFonts w:ascii="Times New Roman" w:hAnsi="Times New Roman" w:cs="Times New Roman"/>
            <w:sz w:val="24"/>
            <w:szCs w:val="24"/>
          </w:rPr>
          <w:br/>
          <w:t>8/10</w:t>
        </w:r>
        <w:r w:rsidRPr="008B5D56">
          <w:rPr>
            <w:rFonts w:ascii="Times New Roman" w:hAnsi="Times New Roman" w:cs="Times New Roman"/>
            <w:sz w:val="24"/>
            <w:szCs w:val="24"/>
          </w:rPr>
          <w:br/>
          <w:t>9/10</w:t>
        </w:r>
        <w:r w:rsidRPr="008B5D56">
          <w:rPr>
            <w:rFonts w:ascii="Times New Roman" w:hAnsi="Times New Roman" w:cs="Times New Roman"/>
            <w:sz w:val="24"/>
            <w:szCs w:val="24"/>
          </w:rPr>
          <w:br/>
          <w:t>CTRL+C Detected !...executing bash trap !</w:t>
        </w:r>
        <w:r w:rsidRPr="008B5D56">
          <w:rPr>
            <w:rFonts w:ascii="Times New Roman" w:hAnsi="Times New Roman" w:cs="Times New Roman"/>
            <w:sz w:val="24"/>
            <w:szCs w:val="24"/>
          </w:rPr>
          <w:br/>
          <w:t>10/10</w:t>
        </w:r>
        <w:r w:rsidRPr="008B5D56">
          <w:rPr>
            <w:rFonts w:ascii="Times New Roman" w:hAnsi="Times New Roman" w:cs="Times New Roman"/>
            <w:sz w:val="24"/>
            <w:szCs w:val="24"/>
          </w:rPr>
          <w:br/>
          <w:t>Exit Bash Trap Example!!!</w:t>
        </w:r>
      </w:ins>
    </w:p>
    <w:p w:rsidR="008B5D56" w:rsidRPr="008B5D56" w:rsidRDefault="008B5D56" w:rsidP="008B5D56">
      <w:pPr>
        <w:rPr>
          <w:ins w:id="136" w:author="Unknown"/>
          <w:rFonts w:ascii="Times New Roman" w:hAnsi="Times New Roman" w:cs="Times New Roman"/>
          <w:sz w:val="24"/>
          <w:szCs w:val="24"/>
        </w:rPr>
      </w:pPr>
      <w:ins w:id="137" w:author="Unknown">
        <w:r w:rsidRPr="008B5D56">
          <w:rPr>
            <w:rFonts w:ascii="Times New Roman" w:hAnsi="Times New Roman" w:cs="Times New Roman"/>
            <w:sz w:val="24"/>
            <w:szCs w:val="24"/>
          </w:rPr>
          <w:t>Как видим, сочетание клавишь Ctrl-C не остановило выполнение скрипта.</w:t>
        </w:r>
      </w:ins>
    </w:p>
    <w:p w:rsidR="008B5D56" w:rsidRPr="008B5D56" w:rsidRDefault="008B5D56" w:rsidP="008B5D56">
      <w:pPr>
        <w:rPr>
          <w:ins w:id="138" w:author="Unknown"/>
          <w:rFonts w:ascii="Times New Roman" w:hAnsi="Times New Roman" w:cs="Times New Roman"/>
          <w:sz w:val="24"/>
          <w:szCs w:val="24"/>
        </w:rPr>
      </w:pPr>
      <w:ins w:id="139" w:author="Unknown">
        <w:r w:rsidRPr="008B5D56">
          <w:rPr>
            <w:rFonts w:ascii="Times New Roman" w:hAnsi="Times New Roman" w:cs="Times New Roman"/>
            <w:sz w:val="24"/>
            <w:szCs w:val="24"/>
          </w:rPr>
          <w:t>8. Массивы</w:t>
        </w:r>
        <w:r w:rsidRPr="008B5D56">
          <w:rPr>
            <w:rFonts w:ascii="Times New Roman" w:hAnsi="Times New Roman" w:cs="Times New Roman"/>
            <w:sz w:val="24"/>
            <w:szCs w:val="24"/>
          </w:rPr>
          <w:br/>
          <w:t>8.1</w:t>
        </w:r>
        <w:proofErr w:type="gramStart"/>
        <w:r w:rsidRPr="008B5D56">
          <w:rPr>
            <w:rFonts w:ascii="Times New Roman" w:hAnsi="Times New Roman" w:cs="Times New Roman"/>
            <w:sz w:val="24"/>
            <w:szCs w:val="24"/>
          </w:rPr>
          <w:t xml:space="preserve"> О</w:t>
        </w:r>
        <w:proofErr w:type="gramEnd"/>
        <w:r w:rsidRPr="008B5D56">
          <w:rPr>
            <w:rFonts w:ascii="Times New Roman" w:hAnsi="Times New Roman" w:cs="Times New Roman"/>
            <w:sz w:val="24"/>
            <w:szCs w:val="24"/>
          </w:rPr>
          <w:t>бъявляем простой массив</w:t>
        </w:r>
      </w:ins>
    </w:p>
    <w:p w:rsidR="008B5D56" w:rsidRPr="008B5D56" w:rsidRDefault="008B5D56" w:rsidP="008B5D56">
      <w:pPr>
        <w:rPr>
          <w:ins w:id="140" w:author="Unknown"/>
          <w:rFonts w:ascii="Times New Roman" w:hAnsi="Times New Roman" w:cs="Times New Roman"/>
          <w:sz w:val="24"/>
          <w:szCs w:val="24"/>
        </w:rPr>
      </w:pPr>
      <w:ins w:id="141" w:author="Unknown">
        <w:r w:rsidRPr="008B5D56">
          <w:rPr>
            <w:rFonts w:ascii="Times New Roman" w:hAnsi="Times New Roman" w:cs="Times New Roman"/>
            <w:sz w:val="24"/>
            <w:szCs w:val="24"/>
          </w:rPr>
          <w:t>#!/bin/bash</w:t>
        </w:r>
        <w:r w:rsidRPr="008B5D56">
          <w:rPr>
            <w:rFonts w:ascii="Times New Roman" w:hAnsi="Times New Roman" w:cs="Times New Roman"/>
            <w:sz w:val="24"/>
            <w:szCs w:val="24"/>
          </w:rPr>
          <w:br/>
          <w:t># Объявляем простой массив с 4 элементами</w:t>
        </w:r>
        <w:r w:rsidRPr="008B5D56">
          <w:rPr>
            <w:rFonts w:ascii="Times New Roman" w:hAnsi="Times New Roman" w:cs="Times New Roman"/>
            <w:sz w:val="24"/>
            <w:szCs w:val="24"/>
          </w:rPr>
          <w:br/>
          <w:t>ARRAY=</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t>‘Debian Linux’ ‘Redhat Linux’ Ubuntu Linux )</w:t>
        </w:r>
        <w:r w:rsidRPr="008B5D56">
          <w:rPr>
            <w:rFonts w:ascii="Times New Roman" w:hAnsi="Times New Roman" w:cs="Times New Roman"/>
            <w:sz w:val="24"/>
            <w:szCs w:val="24"/>
          </w:rPr>
          <w:br/>
          <w:t># Получаем количество элементов в массиве</w:t>
        </w:r>
        <w:r w:rsidRPr="008B5D56">
          <w:rPr>
            <w:rFonts w:ascii="Times New Roman" w:hAnsi="Times New Roman" w:cs="Times New Roman"/>
            <w:sz w:val="24"/>
            <w:szCs w:val="24"/>
          </w:rPr>
          <w:br/>
          <w:t>ELEMENTS=${#ARRAY[@]}</w:t>
        </w:r>
      </w:ins>
    </w:p>
    <w:p w:rsidR="008B5D56" w:rsidRPr="008B5D56" w:rsidRDefault="008B5D56" w:rsidP="008B5D56">
      <w:pPr>
        <w:rPr>
          <w:ins w:id="142" w:author="Unknown"/>
          <w:rFonts w:ascii="Times New Roman" w:hAnsi="Times New Roman" w:cs="Times New Roman"/>
          <w:sz w:val="24"/>
          <w:szCs w:val="24"/>
        </w:rPr>
      </w:pPr>
      <w:ins w:id="143" w:author="Unknown">
        <w:r w:rsidRPr="008B5D56">
          <w:rPr>
            <w:rFonts w:ascii="Times New Roman" w:hAnsi="Times New Roman" w:cs="Times New Roman"/>
            <w:sz w:val="24"/>
            <w:szCs w:val="24"/>
          </w:rPr>
          <w:t># выводим в цикле каждый элемент массива</w:t>
        </w:r>
        <w:r w:rsidRPr="008B5D56">
          <w:rPr>
            <w:rFonts w:ascii="Times New Roman" w:hAnsi="Times New Roman" w:cs="Times New Roman"/>
            <w:sz w:val="24"/>
            <w:szCs w:val="24"/>
          </w:rPr>
          <w:br/>
          <w:t>for (</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t>i=0;i&lt;$ELEMENTS;i++)); do</w:t>
        </w:r>
        <w:r w:rsidRPr="008B5D56">
          <w:rPr>
            <w:rFonts w:ascii="Times New Roman" w:hAnsi="Times New Roman" w:cs="Times New Roman"/>
            <w:sz w:val="24"/>
            <w:szCs w:val="24"/>
          </w:rPr>
          <w:br/>
          <w:t>echo ${ARRAY[${i}]}</w:t>
        </w:r>
        <w:r w:rsidRPr="008B5D56">
          <w:rPr>
            <w:rFonts w:ascii="Times New Roman" w:hAnsi="Times New Roman" w:cs="Times New Roman"/>
            <w:sz w:val="24"/>
            <w:szCs w:val="24"/>
          </w:rPr>
          <w:br/>
          <w:t>done</w:t>
        </w:r>
      </w:ins>
    </w:p>
    <w:p w:rsidR="008B5D56" w:rsidRPr="008B5D56" w:rsidRDefault="008B5D56" w:rsidP="008B5D56">
      <w:pPr>
        <w:rPr>
          <w:ins w:id="144" w:author="Unknown"/>
          <w:rFonts w:ascii="Times New Roman" w:hAnsi="Times New Roman" w:cs="Times New Roman"/>
          <w:sz w:val="24"/>
          <w:szCs w:val="24"/>
        </w:rPr>
      </w:pPr>
      <w:ins w:id="145"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146" w:author="Unknown"/>
          <w:rFonts w:ascii="Times New Roman" w:hAnsi="Times New Roman" w:cs="Times New Roman"/>
          <w:sz w:val="24"/>
          <w:szCs w:val="24"/>
        </w:rPr>
      </w:pPr>
      <w:ins w:id="147" w:author="Unknown">
        <w:r w:rsidRPr="008B5D56">
          <w:rPr>
            <w:rFonts w:ascii="Times New Roman" w:hAnsi="Times New Roman" w:cs="Times New Roman"/>
            <w:sz w:val="24"/>
            <w:szCs w:val="24"/>
          </w:rPr>
          <w:lastRenderedPageBreak/>
          <w:t>$./arrays.sh</w:t>
        </w:r>
        <w:r w:rsidRPr="008B5D56">
          <w:rPr>
            <w:rFonts w:ascii="Times New Roman" w:hAnsi="Times New Roman" w:cs="Times New Roman"/>
            <w:sz w:val="24"/>
            <w:szCs w:val="24"/>
          </w:rPr>
          <w:br/>
          <w:t>Debian Linux</w:t>
        </w:r>
        <w:r w:rsidRPr="008B5D56">
          <w:rPr>
            <w:rFonts w:ascii="Times New Roman" w:hAnsi="Times New Roman" w:cs="Times New Roman"/>
            <w:sz w:val="24"/>
            <w:szCs w:val="24"/>
          </w:rPr>
          <w:br/>
          <w:t>Redhat Linux</w:t>
        </w:r>
        <w:r w:rsidRPr="008B5D56">
          <w:rPr>
            <w:rFonts w:ascii="Times New Roman" w:hAnsi="Times New Roman" w:cs="Times New Roman"/>
            <w:sz w:val="24"/>
            <w:szCs w:val="24"/>
          </w:rPr>
          <w:br/>
          <w:t>Ubuntu</w:t>
        </w:r>
        <w:r w:rsidRPr="008B5D56">
          <w:rPr>
            <w:rFonts w:ascii="Times New Roman" w:hAnsi="Times New Roman" w:cs="Times New Roman"/>
            <w:sz w:val="24"/>
            <w:szCs w:val="24"/>
          </w:rPr>
          <w:br/>
          <w:t>Linux</w:t>
        </w:r>
      </w:ins>
    </w:p>
    <w:p w:rsidR="008B5D56" w:rsidRPr="008B5D56" w:rsidRDefault="008B5D56" w:rsidP="008B5D56">
      <w:pPr>
        <w:rPr>
          <w:ins w:id="148" w:author="Unknown"/>
          <w:rFonts w:ascii="Times New Roman" w:hAnsi="Times New Roman" w:cs="Times New Roman"/>
          <w:sz w:val="24"/>
          <w:szCs w:val="24"/>
        </w:rPr>
      </w:pPr>
      <w:ins w:id="149" w:author="Unknown">
        <w:r w:rsidRPr="008B5D56">
          <w:rPr>
            <w:rFonts w:ascii="Times New Roman" w:hAnsi="Times New Roman" w:cs="Times New Roman"/>
            <w:sz w:val="24"/>
            <w:szCs w:val="24"/>
          </w:rPr>
          <w:t>8.2</w:t>
        </w:r>
        <w:proofErr w:type="gramStart"/>
        <w:r w:rsidRPr="008B5D56">
          <w:rPr>
            <w:rFonts w:ascii="Times New Roman" w:hAnsi="Times New Roman" w:cs="Times New Roman"/>
            <w:sz w:val="24"/>
            <w:szCs w:val="24"/>
          </w:rPr>
          <w:t xml:space="preserve"> З</w:t>
        </w:r>
        <w:proofErr w:type="gramEnd"/>
        <w:r w:rsidRPr="008B5D56">
          <w:rPr>
            <w:rFonts w:ascii="Times New Roman" w:hAnsi="Times New Roman" w:cs="Times New Roman"/>
            <w:sz w:val="24"/>
            <w:szCs w:val="24"/>
          </w:rPr>
          <w:t>аполняем массив значениями из файла</w:t>
        </w:r>
      </w:ins>
    </w:p>
    <w:p w:rsidR="008B5D56" w:rsidRPr="008B5D56" w:rsidRDefault="008B5D56" w:rsidP="008B5D56">
      <w:pPr>
        <w:rPr>
          <w:ins w:id="150" w:author="Unknown"/>
          <w:rFonts w:ascii="Times New Roman" w:hAnsi="Times New Roman" w:cs="Times New Roman"/>
          <w:sz w:val="24"/>
          <w:szCs w:val="24"/>
        </w:rPr>
      </w:pPr>
      <w:ins w:id="151" w:author="Unknown">
        <w:r w:rsidRPr="008B5D56">
          <w:rPr>
            <w:rFonts w:ascii="Times New Roman" w:hAnsi="Times New Roman" w:cs="Times New Roman"/>
            <w:sz w:val="24"/>
            <w:szCs w:val="24"/>
          </w:rPr>
          <w:t>#!/bin/bash</w:t>
        </w:r>
        <w:proofErr w:type="gramStart"/>
        <w:r w:rsidRPr="008B5D56">
          <w:rPr>
            <w:rFonts w:ascii="Times New Roman" w:hAnsi="Times New Roman" w:cs="Times New Roman"/>
            <w:sz w:val="24"/>
            <w:szCs w:val="24"/>
          </w:rPr>
          <w:br/>
          <w:t># О</w:t>
        </w:r>
        <w:proofErr w:type="gramEnd"/>
        <w:r w:rsidRPr="008B5D56">
          <w:rPr>
            <w:rFonts w:ascii="Times New Roman" w:hAnsi="Times New Roman" w:cs="Times New Roman"/>
            <w:sz w:val="24"/>
            <w:szCs w:val="24"/>
          </w:rPr>
          <w:t>бъявляем массив</w:t>
        </w:r>
        <w:r w:rsidRPr="008B5D56">
          <w:rPr>
            <w:rFonts w:ascii="Times New Roman" w:hAnsi="Times New Roman" w:cs="Times New Roman"/>
            <w:sz w:val="24"/>
            <w:szCs w:val="24"/>
          </w:rPr>
          <w:br/>
          <w:t>declare -a ARRAY</w:t>
        </w:r>
        <w:r w:rsidRPr="008B5D56">
          <w:rPr>
            <w:rFonts w:ascii="Times New Roman" w:hAnsi="Times New Roman" w:cs="Times New Roman"/>
            <w:sz w:val="24"/>
            <w:szCs w:val="24"/>
          </w:rPr>
          <w:br/>
          <w:t># Команда exec &lt;filename перенаправляет ввод со stdin на файл. С этого момента весь ввод, вместо</w:t>
        </w:r>
        <w:r w:rsidRPr="008B5D56">
          <w:rPr>
            <w:rFonts w:ascii="Times New Roman" w:hAnsi="Times New Roman" w:cs="Times New Roman"/>
            <w:sz w:val="24"/>
            <w:szCs w:val="24"/>
          </w:rPr>
          <w:br/>
          <w:t># stdin (обычно это клавиатура), будет производиться из этого файла. Это дает возможность читать</w:t>
        </w:r>
        <w:r w:rsidRPr="008B5D56">
          <w:rPr>
            <w:rFonts w:ascii="Times New Roman" w:hAnsi="Times New Roman" w:cs="Times New Roman"/>
            <w:sz w:val="24"/>
            <w:szCs w:val="24"/>
          </w:rPr>
          <w:br/>
          <w:t># содержимое файла, строку за строкой, и анализировать каждую введенную строку с помощью sed и/или awk.</w:t>
        </w:r>
        <w:r w:rsidRPr="008B5D56">
          <w:rPr>
            <w:rFonts w:ascii="Times New Roman" w:hAnsi="Times New Roman" w:cs="Times New Roman"/>
            <w:sz w:val="24"/>
            <w:szCs w:val="24"/>
          </w:rPr>
          <w:br/>
          <w:t>exec 10&lt;bash.txt</w:t>
        </w:r>
        <w:r w:rsidRPr="008B5D56">
          <w:rPr>
            <w:rFonts w:ascii="Times New Roman" w:hAnsi="Times New Roman" w:cs="Times New Roman"/>
            <w:sz w:val="24"/>
            <w:szCs w:val="24"/>
          </w:rPr>
          <w:br/>
          <w:t>let count=0</w:t>
        </w:r>
      </w:ins>
    </w:p>
    <w:p w:rsidR="008B5D56" w:rsidRPr="008B5D56" w:rsidRDefault="008B5D56" w:rsidP="008B5D56">
      <w:pPr>
        <w:rPr>
          <w:ins w:id="152" w:author="Unknown"/>
          <w:rFonts w:ascii="Times New Roman" w:hAnsi="Times New Roman" w:cs="Times New Roman"/>
          <w:sz w:val="24"/>
          <w:szCs w:val="24"/>
        </w:rPr>
      </w:pPr>
      <w:ins w:id="153" w:author="Unknown">
        <w:r w:rsidRPr="008B5D56">
          <w:rPr>
            <w:rFonts w:ascii="Times New Roman" w:hAnsi="Times New Roman" w:cs="Times New Roman"/>
            <w:sz w:val="24"/>
            <w:szCs w:val="24"/>
          </w:rPr>
          <w:t>while read LINE &lt;&amp;10; do</w:t>
        </w:r>
      </w:ins>
    </w:p>
    <w:p w:rsidR="008B5D56" w:rsidRPr="008B5D56" w:rsidRDefault="008B5D56" w:rsidP="008B5D56">
      <w:pPr>
        <w:rPr>
          <w:ins w:id="154" w:author="Unknown"/>
          <w:rFonts w:ascii="Times New Roman" w:hAnsi="Times New Roman" w:cs="Times New Roman"/>
          <w:sz w:val="24"/>
          <w:szCs w:val="24"/>
        </w:rPr>
      </w:pPr>
      <w:ins w:id="155" w:author="Unknown">
        <w:r w:rsidRPr="008B5D56">
          <w:rPr>
            <w:rFonts w:ascii="Times New Roman" w:hAnsi="Times New Roman" w:cs="Times New Roman"/>
            <w:sz w:val="24"/>
            <w:szCs w:val="24"/>
          </w:rPr>
          <w:t>ARRAY[$count]=$LINE</w:t>
        </w:r>
        <w:r w:rsidRPr="008B5D56">
          <w:rPr>
            <w:rFonts w:ascii="Times New Roman" w:hAnsi="Times New Roman" w:cs="Times New Roman"/>
            <w:sz w:val="24"/>
            <w:szCs w:val="24"/>
          </w:rPr>
          <w:br/>
          <w:t>((count++))</w:t>
        </w:r>
        <w:r w:rsidRPr="008B5D56">
          <w:rPr>
            <w:rFonts w:ascii="Times New Roman" w:hAnsi="Times New Roman" w:cs="Times New Roman"/>
            <w:sz w:val="24"/>
            <w:szCs w:val="24"/>
          </w:rPr>
          <w:br/>
          <w:t>done</w:t>
        </w:r>
      </w:ins>
    </w:p>
    <w:p w:rsidR="008B5D56" w:rsidRPr="008B5D56" w:rsidRDefault="008B5D56" w:rsidP="008B5D56">
      <w:pPr>
        <w:rPr>
          <w:ins w:id="156" w:author="Unknown"/>
          <w:rFonts w:ascii="Times New Roman" w:hAnsi="Times New Roman" w:cs="Times New Roman"/>
          <w:sz w:val="24"/>
          <w:szCs w:val="24"/>
        </w:rPr>
      </w:pPr>
      <w:ins w:id="157" w:author="Unknown">
        <w:r w:rsidRPr="008B5D56">
          <w:rPr>
            <w:rFonts w:ascii="Times New Roman" w:hAnsi="Times New Roman" w:cs="Times New Roman"/>
            <w:sz w:val="24"/>
            <w:szCs w:val="24"/>
          </w:rPr>
          <w:t>echo Number of elements: ${#ARRAY[@]}</w:t>
        </w:r>
        <w:r w:rsidRPr="008B5D56">
          <w:rPr>
            <w:rFonts w:ascii="Times New Roman" w:hAnsi="Times New Roman" w:cs="Times New Roman"/>
            <w:sz w:val="24"/>
            <w:szCs w:val="24"/>
          </w:rPr>
          <w:br/>
          <w:t># Вывод значений массива</w:t>
        </w:r>
        <w:r w:rsidRPr="008B5D56">
          <w:rPr>
            <w:rFonts w:ascii="Times New Roman" w:hAnsi="Times New Roman" w:cs="Times New Roman"/>
            <w:sz w:val="24"/>
            <w:szCs w:val="24"/>
          </w:rPr>
          <w:br/>
          <w:t>echo ${ARRAY[@]}</w:t>
        </w:r>
        <w:r w:rsidRPr="008B5D56">
          <w:rPr>
            <w:rFonts w:ascii="Times New Roman" w:hAnsi="Times New Roman" w:cs="Times New Roman"/>
            <w:sz w:val="24"/>
            <w:szCs w:val="24"/>
          </w:rPr>
          <w:br/>
          <w:t># закрываем файл</w:t>
        </w:r>
        <w:r w:rsidRPr="008B5D56">
          <w:rPr>
            <w:rFonts w:ascii="Times New Roman" w:hAnsi="Times New Roman" w:cs="Times New Roman"/>
            <w:sz w:val="24"/>
            <w:szCs w:val="24"/>
          </w:rPr>
          <w:br/>
          <w:t>exec 10&gt;&amp;-</w:t>
        </w:r>
      </w:ins>
    </w:p>
    <w:p w:rsidR="008B5D56" w:rsidRPr="008B5D56" w:rsidRDefault="008B5D56" w:rsidP="008B5D56">
      <w:pPr>
        <w:rPr>
          <w:ins w:id="158" w:author="Unknown"/>
          <w:rFonts w:ascii="Times New Roman" w:hAnsi="Times New Roman" w:cs="Times New Roman"/>
          <w:sz w:val="24"/>
          <w:szCs w:val="24"/>
        </w:rPr>
      </w:pPr>
      <w:ins w:id="159"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160" w:author="Unknown"/>
          <w:rFonts w:ascii="Times New Roman" w:hAnsi="Times New Roman" w:cs="Times New Roman"/>
          <w:sz w:val="24"/>
          <w:szCs w:val="24"/>
        </w:rPr>
      </w:pPr>
      <w:ins w:id="161" w:author="Unknown">
        <w:r w:rsidRPr="008B5D56">
          <w:rPr>
            <w:rFonts w:ascii="Times New Roman" w:hAnsi="Times New Roman" w:cs="Times New Roman"/>
            <w:sz w:val="24"/>
            <w:szCs w:val="24"/>
          </w:rPr>
          <w:t>$ cat bash.txt</w:t>
        </w:r>
        <w:r w:rsidRPr="008B5D56">
          <w:rPr>
            <w:rFonts w:ascii="Times New Roman" w:hAnsi="Times New Roman" w:cs="Times New Roman"/>
            <w:sz w:val="24"/>
            <w:szCs w:val="24"/>
          </w:rPr>
          <w:br/>
          <w:t>Debian Linux</w:t>
        </w:r>
        <w:r w:rsidRPr="008B5D56">
          <w:rPr>
            <w:rFonts w:ascii="Times New Roman" w:hAnsi="Times New Roman" w:cs="Times New Roman"/>
            <w:sz w:val="24"/>
            <w:szCs w:val="24"/>
          </w:rPr>
          <w:br/>
          <w:t>Redhat Linux</w:t>
        </w:r>
        <w:r w:rsidRPr="008B5D56">
          <w:rPr>
            <w:rFonts w:ascii="Times New Roman" w:hAnsi="Times New Roman" w:cs="Times New Roman"/>
            <w:sz w:val="24"/>
            <w:szCs w:val="24"/>
          </w:rPr>
          <w:br/>
          <w:t>Ubuntu</w:t>
        </w:r>
        <w:r w:rsidRPr="008B5D56">
          <w:rPr>
            <w:rFonts w:ascii="Times New Roman" w:hAnsi="Times New Roman" w:cs="Times New Roman"/>
            <w:sz w:val="24"/>
            <w:szCs w:val="24"/>
          </w:rPr>
          <w:br/>
          <w:t>Linux</w:t>
        </w:r>
        <w:r w:rsidRPr="008B5D56">
          <w:rPr>
            <w:rFonts w:ascii="Times New Roman" w:hAnsi="Times New Roman" w:cs="Times New Roman"/>
            <w:sz w:val="24"/>
            <w:szCs w:val="24"/>
          </w:rPr>
          <w:br/>
          <w:t>$ ./arrays.sh</w:t>
        </w:r>
        <w:r w:rsidRPr="008B5D56">
          <w:rPr>
            <w:rFonts w:ascii="Times New Roman" w:hAnsi="Times New Roman" w:cs="Times New Roman"/>
            <w:sz w:val="24"/>
            <w:szCs w:val="24"/>
          </w:rPr>
          <w:br/>
          <w:t>Number of elements: 4</w:t>
        </w:r>
        <w:r w:rsidRPr="008B5D56">
          <w:rPr>
            <w:rFonts w:ascii="Times New Roman" w:hAnsi="Times New Roman" w:cs="Times New Roman"/>
            <w:sz w:val="24"/>
            <w:szCs w:val="24"/>
          </w:rPr>
          <w:br/>
          <w:t>Debian Linux Redhat Linux Ubuntu Linux</w:t>
        </w:r>
      </w:ins>
    </w:p>
    <w:p w:rsidR="008B5D56" w:rsidRPr="008B5D56" w:rsidRDefault="008B5D56" w:rsidP="008B5D56">
      <w:pPr>
        <w:rPr>
          <w:ins w:id="162" w:author="Unknown"/>
          <w:rFonts w:ascii="Times New Roman" w:hAnsi="Times New Roman" w:cs="Times New Roman"/>
          <w:sz w:val="24"/>
          <w:szCs w:val="24"/>
        </w:rPr>
      </w:pPr>
      <w:ins w:id="163" w:author="Unknown">
        <w:r w:rsidRPr="008B5D56">
          <w:rPr>
            <w:rFonts w:ascii="Times New Roman" w:hAnsi="Times New Roman" w:cs="Times New Roman"/>
            <w:sz w:val="24"/>
            <w:szCs w:val="24"/>
          </w:rPr>
          <w:t>9. Условия «если-то-иначе»</w:t>
        </w:r>
        <w:r w:rsidRPr="008B5D56">
          <w:rPr>
            <w:rFonts w:ascii="Times New Roman" w:hAnsi="Times New Roman" w:cs="Times New Roman"/>
            <w:sz w:val="24"/>
            <w:szCs w:val="24"/>
          </w:rPr>
          <w:br/>
          <w:t>9.1. Простое использование «если-иначе» условий</w:t>
        </w:r>
        <w:proofErr w:type="gramStart"/>
        <w:r w:rsidRPr="008B5D56">
          <w:rPr>
            <w:rFonts w:ascii="Times New Roman" w:hAnsi="Times New Roman" w:cs="Times New Roman"/>
            <w:sz w:val="24"/>
            <w:szCs w:val="24"/>
          </w:rPr>
          <w:br/>
          <w:t>О</w:t>
        </w:r>
        <w:proofErr w:type="gramEnd"/>
        <w:r w:rsidRPr="008B5D56">
          <w:rPr>
            <w:rFonts w:ascii="Times New Roman" w:hAnsi="Times New Roman" w:cs="Times New Roman"/>
            <w:sz w:val="24"/>
            <w:szCs w:val="24"/>
          </w:rPr>
          <w:t>братите внимание на пробелы в квадратных скобках, без которых условие работать не будет.</w:t>
        </w:r>
      </w:ins>
    </w:p>
    <w:p w:rsidR="008B5D56" w:rsidRPr="008B5D56" w:rsidRDefault="008B5D56" w:rsidP="008B5D56">
      <w:pPr>
        <w:rPr>
          <w:ins w:id="164" w:author="Unknown"/>
          <w:rFonts w:ascii="Times New Roman" w:hAnsi="Times New Roman" w:cs="Times New Roman"/>
          <w:sz w:val="24"/>
          <w:szCs w:val="24"/>
        </w:rPr>
      </w:pPr>
      <w:ins w:id="165" w:author="Unknown">
        <w:r w:rsidRPr="008B5D56">
          <w:rPr>
            <w:rFonts w:ascii="Times New Roman" w:hAnsi="Times New Roman" w:cs="Times New Roman"/>
            <w:sz w:val="24"/>
            <w:szCs w:val="24"/>
          </w:rPr>
          <w:lastRenderedPageBreak/>
          <w:t>#!/bin/bash</w:t>
        </w:r>
        <w:r w:rsidRPr="008B5D56">
          <w:rPr>
            <w:rFonts w:ascii="Times New Roman" w:hAnsi="Times New Roman" w:cs="Times New Roman"/>
            <w:sz w:val="24"/>
            <w:szCs w:val="24"/>
          </w:rPr>
          <w:br/>
          <w:t>directory=»./BashScripting»</w:t>
        </w:r>
      </w:ins>
    </w:p>
    <w:p w:rsidR="008B5D56" w:rsidRPr="008B5D56" w:rsidRDefault="008B5D56" w:rsidP="008B5D56">
      <w:pPr>
        <w:rPr>
          <w:ins w:id="166" w:author="Unknown"/>
          <w:rFonts w:ascii="Times New Roman" w:hAnsi="Times New Roman" w:cs="Times New Roman"/>
          <w:sz w:val="24"/>
          <w:szCs w:val="24"/>
        </w:rPr>
      </w:pPr>
      <w:ins w:id="167" w:author="Unknown">
        <w:r w:rsidRPr="008B5D56">
          <w:rPr>
            <w:rFonts w:ascii="Times New Roman" w:hAnsi="Times New Roman" w:cs="Times New Roman"/>
            <w:sz w:val="24"/>
            <w:szCs w:val="24"/>
          </w:rPr>
          <w:t># проверяем наличие директории</w:t>
        </w:r>
        <w:r w:rsidRPr="008B5D56">
          <w:rPr>
            <w:rFonts w:ascii="Times New Roman" w:hAnsi="Times New Roman" w:cs="Times New Roman"/>
            <w:sz w:val="24"/>
            <w:szCs w:val="24"/>
          </w:rPr>
          <w:br/>
          <w:t xml:space="preserve">if </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t>-d $directory ]; then</w:t>
        </w:r>
        <w:r w:rsidRPr="008B5D56">
          <w:rPr>
            <w:rFonts w:ascii="Times New Roman" w:hAnsi="Times New Roman" w:cs="Times New Roman"/>
            <w:sz w:val="24"/>
            <w:szCs w:val="24"/>
          </w:rPr>
          <w:br/>
          <w:t>echo «Directory exists»</w:t>
        </w:r>
        <w:r w:rsidRPr="008B5D56">
          <w:rPr>
            <w:rFonts w:ascii="Times New Roman" w:hAnsi="Times New Roman" w:cs="Times New Roman"/>
            <w:sz w:val="24"/>
            <w:szCs w:val="24"/>
          </w:rPr>
          <w:br/>
          <w:t>else</w:t>
        </w:r>
        <w:r w:rsidRPr="008B5D56">
          <w:rPr>
            <w:rFonts w:ascii="Times New Roman" w:hAnsi="Times New Roman" w:cs="Times New Roman"/>
            <w:sz w:val="24"/>
            <w:szCs w:val="24"/>
          </w:rPr>
          <w:br/>
          <w:t>echo «Directory does not exists»</w:t>
        </w:r>
        <w:r w:rsidRPr="008B5D56">
          <w:rPr>
            <w:rFonts w:ascii="Times New Roman" w:hAnsi="Times New Roman" w:cs="Times New Roman"/>
            <w:sz w:val="24"/>
            <w:szCs w:val="24"/>
          </w:rPr>
          <w:br/>
          <w:t>fi</w:t>
        </w:r>
      </w:ins>
    </w:p>
    <w:p w:rsidR="008B5D56" w:rsidRPr="008B5D56" w:rsidRDefault="008B5D56" w:rsidP="008B5D56">
      <w:pPr>
        <w:rPr>
          <w:ins w:id="168" w:author="Unknown"/>
          <w:rFonts w:ascii="Times New Roman" w:hAnsi="Times New Roman" w:cs="Times New Roman"/>
          <w:sz w:val="24"/>
          <w:szCs w:val="24"/>
        </w:rPr>
      </w:pPr>
      <w:ins w:id="169"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170" w:author="Unknown"/>
          <w:rFonts w:ascii="Times New Roman" w:hAnsi="Times New Roman" w:cs="Times New Roman"/>
          <w:sz w:val="24"/>
          <w:szCs w:val="24"/>
        </w:rPr>
      </w:pPr>
      <w:ins w:id="171" w:author="Unknown">
        <w:r w:rsidRPr="008B5D56">
          <w:rPr>
            <w:rFonts w:ascii="Times New Roman" w:hAnsi="Times New Roman" w:cs="Times New Roman"/>
            <w:sz w:val="24"/>
            <w:szCs w:val="24"/>
          </w:rPr>
          <w:t>$ ./if_else.sh</w:t>
        </w:r>
        <w:r w:rsidRPr="008B5D56">
          <w:rPr>
            <w:rFonts w:ascii="Times New Roman" w:hAnsi="Times New Roman" w:cs="Times New Roman"/>
            <w:sz w:val="24"/>
            <w:szCs w:val="24"/>
          </w:rPr>
          <w:br/>
          <w:t>Directory does not exists</w:t>
        </w:r>
        <w:r w:rsidRPr="008B5D56">
          <w:rPr>
            <w:rFonts w:ascii="Times New Roman" w:hAnsi="Times New Roman" w:cs="Times New Roman"/>
            <w:sz w:val="24"/>
            <w:szCs w:val="24"/>
          </w:rPr>
          <w:br/>
          <w:t>$ mkdir BashScripting</w:t>
        </w:r>
        <w:r w:rsidRPr="008B5D56">
          <w:rPr>
            <w:rFonts w:ascii="Times New Roman" w:hAnsi="Times New Roman" w:cs="Times New Roman"/>
            <w:sz w:val="24"/>
            <w:szCs w:val="24"/>
          </w:rPr>
          <w:br/>
          <w:t>$ ./if_else.sh</w:t>
        </w:r>
        <w:r w:rsidRPr="008B5D56">
          <w:rPr>
            <w:rFonts w:ascii="Times New Roman" w:hAnsi="Times New Roman" w:cs="Times New Roman"/>
            <w:sz w:val="24"/>
            <w:szCs w:val="24"/>
          </w:rPr>
          <w:br/>
          <w:t>Directory exists</w:t>
        </w:r>
      </w:ins>
    </w:p>
    <w:p w:rsidR="008B5D56" w:rsidRPr="008B5D56" w:rsidRDefault="008B5D56" w:rsidP="008B5D56">
      <w:pPr>
        <w:rPr>
          <w:ins w:id="172" w:author="Unknown"/>
          <w:rFonts w:ascii="Times New Roman" w:hAnsi="Times New Roman" w:cs="Times New Roman"/>
          <w:sz w:val="24"/>
          <w:szCs w:val="24"/>
        </w:rPr>
      </w:pPr>
      <w:ins w:id="173" w:author="Unknown">
        <w:r w:rsidRPr="008B5D56">
          <w:rPr>
            <w:rFonts w:ascii="Times New Roman" w:hAnsi="Times New Roman" w:cs="Times New Roman"/>
            <w:sz w:val="24"/>
            <w:szCs w:val="24"/>
          </w:rPr>
          <w:t>9.2 Вложенные «</w:t>
        </w:r>
        <w:proofErr w:type="gramStart"/>
        <w:r w:rsidRPr="008B5D56">
          <w:rPr>
            <w:rFonts w:ascii="Times New Roman" w:hAnsi="Times New Roman" w:cs="Times New Roman"/>
            <w:sz w:val="24"/>
            <w:szCs w:val="24"/>
          </w:rPr>
          <w:t>если-иначе</w:t>
        </w:r>
        <w:proofErr w:type="gramEnd"/>
        <w:r w:rsidRPr="008B5D56">
          <w:rPr>
            <w:rFonts w:ascii="Times New Roman" w:hAnsi="Times New Roman" w:cs="Times New Roman"/>
            <w:sz w:val="24"/>
            <w:szCs w:val="24"/>
          </w:rPr>
          <w:t>» условия</w:t>
        </w:r>
      </w:ins>
    </w:p>
    <w:p w:rsidR="008B5D56" w:rsidRPr="008B5D56" w:rsidRDefault="008B5D56" w:rsidP="008B5D56">
      <w:pPr>
        <w:rPr>
          <w:ins w:id="174" w:author="Unknown"/>
          <w:rFonts w:ascii="Times New Roman" w:hAnsi="Times New Roman" w:cs="Times New Roman"/>
          <w:sz w:val="24"/>
          <w:szCs w:val="24"/>
        </w:rPr>
      </w:pPr>
      <w:ins w:id="175" w:author="Unknown">
        <w:r w:rsidRPr="008B5D56">
          <w:rPr>
            <w:rFonts w:ascii="Times New Roman" w:hAnsi="Times New Roman" w:cs="Times New Roman"/>
            <w:sz w:val="24"/>
            <w:szCs w:val="24"/>
          </w:rPr>
          <w:t>#!/bin/bash</w:t>
        </w:r>
        <w:proofErr w:type="gramStart"/>
        <w:r w:rsidRPr="008B5D56">
          <w:rPr>
            <w:rFonts w:ascii="Times New Roman" w:hAnsi="Times New Roman" w:cs="Times New Roman"/>
            <w:sz w:val="24"/>
            <w:szCs w:val="24"/>
          </w:rPr>
          <w:br/>
          <w:t># О</w:t>
        </w:r>
        <w:proofErr w:type="gramEnd"/>
        <w:r w:rsidRPr="008B5D56">
          <w:rPr>
            <w:rFonts w:ascii="Times New Roman" w:hAnsi="Times New Roman" w:cs="Times New Roman"/>
            <w:sz w:val="24"/>
            <w:szCs w:val="24"/>
          </w:rPr>
          <w:t>бъявляем переменную со значением 4</w:t>
        </w:r>
        <w:r w:rsidRPr="008B5D56">
          <w:rPr>
            <w:rFonts w:ascii="Times New Roman" w:hAnsi="Times New Roman" w:cs="Times New Roman"/>
            <w:sz w:val="24"/>
            <w:szCs w:val="24"/>
          </w:rPr>
          <w:br/>
          <w:t>choice=4</w:t>
        </w:r>
        <w:r w:rsidRPr="008B5D56">
          <w:rPr>
            <w:rFonts w:ascii="Times New Roman" w:hAnsi="Times New Roman" w:cs="Times New Roman"/>
            <w:sz w:val="24"/>
            <w:szCs w:val="24"/>
          </w:rPr>
          <w:br/>
          <w:t># Выводим на экран</w:t>
        </w:r>
        <w:r w:rsidRPr="008B5D56">
          <w:rPr>
            <w:rFonts w:ascii="Times New Roman" w:hAnsi="Times New Roman" w:cs="Times New Roman"/>
            <w:sz w:val="24"/>
            <w:szCs w:val="24"/>
          </w:rPr>
          <w:br/>
          <w:t>echo «1. Bash»</w:t>
        </w:r>
        <w:r w:rsidRPr="008B5D56">
          <w:rPr>
            <w:rFonts w:ascii="Times New Roman" w:hAnsi="Times New Roman" w:cs="Times New Roman"/>
            <w:sz w:val="24"/>
            <w:szCs w:val="24"/>
          </w:rPr>
          <w:br/>
          <w:t>echo «2. Scripting»</w:t>
        </w:r>
        <w:r w:rsidRPr="008B5D56">
          <w:rPr>
            <w:rFonts w:ascii="Times New Roman" w:hAnsi="Times New Roman" w:cs="Times New Roman"/>
            <w:sz w:val="24"/>
            <w:szCs w:val="24"/>
          </w:rPr>
          <w:br/>
          <w:t>echo «3. Tutorial»</w:t>
        </w:r>
        <w:r w:rsidRPr="008B5D56">
          <w:rPr>
            <w:rFonts w:ascii="Times New Roman" w:hAnsi="Times New Roman" w:cs="Times New Roman"/>
            <w:sz w:val="24"/>
            <w:szCs w:val="24"/>
          </w:rPr>
          <w:br/>
          <w:t>echo -n «Please choose a word [1,2 or 3]? »</w:t>
        </w:r>
        <w:r w:rsidRPr="008B5D56">
          <w:rPr>
            <w:rFonts w:ascii="Times New Roman" w:hAnsi="Times New Roman" w:cs="Times New Roman"/>
            <w:sz w:val="24"/>
            <w:szCs w:val="24"/>
          </w:rPr>
          <w:br/>
          <w:t># Выполняем, пока переменная равна четырем</w:t>
        </w:r>
        <w:r w:rsidRPr="008B5D56">
          <w:rPr>
            <w:rFonts w:ascii="Times New Roman" w:hAnsi="Times New Roman" w:cs="Times New Roman"/>
            <w:sz w:val="24"/>
            <w:szCs w:val="24"/>
          </w:rPr>
          <w:br/>
          <w:t># Зацикливание</w:t>
        </w:r>
        <w:r w:rsidRPr="008B5D56">
          <w:rPr>
            <w:rFonts w:ascii="Times New Roman" w:hAnsi="Times New Roman" w:cs="Times New Roman"/>
            <w:sz w:val="24"/>
            <w:szCs w:val="24"/>
          </w:rPr>
          <w:br/>
          <w:t xml:space="preserve">while </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t>$choice -eq 4 ]; do</w:t>
        </w:r>
      </w:ins>
    </w:p>
    <w:p w:rsidR="008B5D56" w:rsidRPr="008B5D56" w:rsidRDefault="008B5D56" w:rsidP="008B5D56">
      <w:pPr>
        <w:rPr>
          <w:ins w:id="176" w:author="Unknown"/>
          <w:rFonts w:ascii="Times New Roman" w:hAnsi="Times New Roman" w:cs="Times New Roman"/>
          <w:sz w:val="24"/>
          <w:szCs w:val="24"/>
        </w:rPr>
      </w:pPr>
      <w:ins w:id="177" w:author="Unknown">
        <w:r w:rsidRPr="008B5D56">
          <w:rPr>
            <w:rFonts w:ascii="Times New Roman" w:hAnsi="Times New Roman" w:cs="Times New Roman"/>
            <w:sz w:val="24"/>
            <w:szCs w:val="24"/>
          </w:rPr>
          <w:t># читаем пользовательский ввод</w:t>
        </w:r>
        <w:r w:rsidRPr="008B5D56">
          <w:rPr>
            <w:rFonts w:ascii="Times New Roman" w:hAnsi="Times New Roman" w:cs="Times New Roman"/>
            <w:sz w:val="24"/>
            <w:szCs w:val="24"/>
          </w:rPr>
          <w:br/>
          <w:t>read choice</w:t>
        </w:r>
        <w:r w:rsidRPr="008B5D56">
          <w:rPr>
            <w:rFonts w:ascii="Times New Roman" w:hAnsi="Times New Roman" w:cs="Times New Roman"/>
            <w:sz w:val="24"/>
            <w:szCs w:val="24"/>
          </w:rPr>
          <w:br/>
          <w:t># вложенное «если-иначе» условие</w:t>
        </w:r>
        <w:r w:rsidRPr="008B5D56">
          <w:rPr>
            <w:rFonts w:ascii="Times New Roman" w:hAnsi="Times New Roman" w:cs="Times New Roman"/>
            <w:sz w:val="24"/>
            <w:szCs w:val="24"/>
          </w:rPr>
          <w:br/>
          <w:t xml:space="preserve">if </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t>$choice -eq 1 ] ; then</w:t>
        </w:r>
      </w:ins>
    </w:p>
    <w:p w:rsidR="008B5D56" w:rsidRPr="008B5D56" w:rsidRDefault="008B5D56" w:rsidP="008B5D56">
      <w:pPr>
        <w:rPr>
          <w:ins w:id="178" w:author="Unknown"/>
          <w:rFonts w:ascii="Times New Roman" w:hAnsi="Times New Roman" w:cs="Times New Roman"/>
          <w:sz w:val="24"/>
          <w:szCs w:val="24"/>
        </w:rPr>
      </w:pPr>
      <w:ins w:id="179" w:author="Unknown">
        <w:r w:rsidRPr="008B5D56">
          <w:rPr>
            <w:rFonts w:ascii="Times New Roman" w:hAnsi="Times New Roman" w:cs="Times New Roman"/>
            <w:sz w:val="24"/>
            <w:szCs w:val="24"/>
          </w:rPr>
          <w:t>echo «You have chosen word: Bash»</w:t>
        </w:r>
      </w:ins>
    </w:p>
    <w:p w:rsidR="008B5D56" w:rsidRPr="008B5D56" w:rsidRDefault="008B5D56" w:rsidP="008B5D56">
      <w:pPr>
        <w:rPr>
          <w:ins w:id="180" w:author="Unknown"/>
          <w:rFonts w:ascii="Times New Roman" w:hAnsi="Times New Roman" w:cs="Times New Roman"/>
          <w:sz w:val="24"/>
          <w:szCs w:val="24"/>
        </w:rPr>
      </w:pPr>
      <w:ins w:id="181" w:author="Unknown">
        <w:r w:rsidRPr="008B5D56">
          <w:rPr>
            <w:rFonts w:ascii="Times New Roman" w:hAnsi="Times New Roman" w:cs="Times New Roman"/>
            <w:sz w:val="24"/>
            <w:szCs w:val="24"/>
          </w:rPr>
          <w:t>else</w:t>
        </w:r>
      </w:ins>
    </w:p>
    <w:p w:rsidR="008B5D56" w:rsidRPr="008B5D56" w:rsidRDefault="008B5D56" w:rsidP="008B5D56">
      <w:pPr>
        <w:rPr>
          <w:ins w:id="182" w:author="Unknown"/>
          <w:rFonts w:ascii="Times New Roman" w:hAnsi="Times New Roman" w:cs="Times New Roman"/>
          <w:sz w:val="24"/>
          <w:szCs w:val="24"/>
        </w:rPr>
      </w:pPr>
      <w:ins w:id="183" w:author="Unknown">
        <w:r w:rsidRPr="008B5D56">
          <w:rPr>
            <w:rFonts w:ascii="Times New Roman" w:hAnsi="Times New Roman" w:cs="Times New Roman"/>
            <w:sz w:val="24"/>
            <w:szCs w:val="24"/>
          </w:rPr>
          <w:t xml:space="preserve">if </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t>$choice -eq 2 ] ; then</w:t>
        </w:r>
        <w:r w:rsidRPr="008B5D56">
          <w:rPr>
            <w:rFonts w:ascii="Times New Roman" w:hAnsi="Times New Roman" w:cs="Times New Roman"/>
            <w:sz w:val="24"/>
            <w:szCs w:val="24"/>
          </w:rPr>
          <w:br/>
          <w:t>echo «You have chosen word: Scripting»</w:t>
        </w:r>
        <w:r w:rsidRPr="008B5D56">
          <w:rPr>
            <w:rFonts w:ascii="Times New Roman" w:hAnsi="Times New Roman" w:cs="Times New Roman"/>
            <w:sz w:val="24"/>
            <w:szCs w:val="24"/>
          </w:rPr>
          <w:br/>
          <w:t>else</w:t>
        </w:r>
      </w:ins>
    </w:p>
    <w:p w:rsidR="008B5D56" w:rsidRPr="008B5D56" w:rsidRDefault="008B5D56" w:rsidP="008B5D56">
      <w:pPr>
        <w:rPr>
          <w:ins w:id="184" w:author="Unknown"/>
          <w:rFonts w:ascii="Times New Roman" w:hAnsi="Times New Roman" w:cs="Times New Roman"/>
          <w:sz w:val="24"/>
          <w:szCs w:val="24"/>
        </w:rPr>
      </w:pPr>
      <w:ins w:id="185" w:author="Unknown">
        <w:r w:rsidRPr="008B5D56">
          <w:rPr>
            <w:rFonts w:ascii="Times New Roman" w:hAnsi="Times New Roman" w:cs="Times New Roman"/>
            <w:sz w:val="24"/>
            <w:szCs w:val="24"/>
          </w:rPr>
          <w:t xml:space="preserve">if </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t>$choice -eq 3 ] ; then</w:t>
        </w:r>
        <w:r w:rsidRPr="008B5D56">
          <w:rPr>
            <w:rFonts w:ascii="Times New Roman" w:hAnsi="Times New Roman" w:cs="Times New Roman"/>
            <w:sz w:val="24"/>
            <w:szCs w:val="24"/>
          </w:rPr>
          <w:br/>
          <w:t>echo «You have chosen word: Tutorial»</w:t>
        </w:r>
        <w:r w:rsidRPr="008B5D56">
          <w:rPr>
            <w:rFonts w:ascii="Times New Roman" w:hAnsi="Times New Roman" w:cs="Times New Roman"/>
            <w:sz w:val="24"/>
            <w:szCs w:val="24"/>
          </w:rPr>
          <w:br/>
          <w:t>else</w:t>
        </w:r>
        <w:r w:rsidRPr="008B5D56">
          <w:rPr>
            <w:rFonts w:ascii="Times New Roman" w:hAnsi="Times New Roman" w:cs="Times New Roman"/>
            <w:sz w:val="24"/>
            <w:szCs w:val="24"/>
          </w:rPr>
          <w:br/>
          <w:t>echo «Please make a choice between 1-3</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t>»</w:t>
        </w:r>
        <w:r w:rsidRPr="008B5D56">
          <w:rPr>
            <w:rFonts w:ascii="Times New Roman" w:hAnsi="Times New Roman" w:cs="Times New Roman"/>
            <w:sz w:val="24"/>
            <w:szCs w:val="24"/>
          </w:rPr>
          <w:br/>
        </w:r>
        <w:r w:rsidRPr="008B5D56">
          <w:rPr>
            <w:rFonts w:ascii="Times New Roman" w:hAnsi="Times New Roman" w:cs="Times New Roman"/>
            <w:sz w:val="24"/>
            <w:szCs w:val="24"/>
          </w:rPr>
          <w:lastRenderedPageBreak/>
          <w:t>echo «1. Bash»</w:t>
        </w:r>
        <w:r w:rsidRPr="008B5D56">
          <w:rPr>
            <w:rFonts w:ascii="Times New Roman" w:hAnsi="Times New Roman" w:cs="Times New Roman"/>
            <w:sz w:val="24"/>
            <w:szCs w:val="24"/>
          </w:rPr>
          <w:br/>
          <w:t>echo «2. Scripting»</w:t>
        </w:r>
        <w:r w:rsidRPr="008B5D56">
          <w:rPr>
            <w:rFonts w:ascii="Times New Roman" w:hAnsi="Times New Roman" w:cs="Times New Roman"/>
            <w:sz w:val="24"/>
            <w:szCs w:val="24"/>
          </w:rPr>
          <w:br/>
          <w:t>echo «3. Tutorial»</w:t>
        </w:r>
        <w:r w:rsidRPr="008B5D56">
          <w:rPr>
            <w:rFonts w:ascii="Times New Roman" w:hAnsi="Times New Roman" w:cs="Times New Roman"/>
            <w:sz w:val="24"/>
            <w:szCs w:val="24"/>
          </w:rPr>
          <w:br/>
          <w:t>echo -n «Please choose a word [1,2 or 3]? »</w:t>
        </w:r>
        <w:r w:rsidRPr="008B5D56">
          <w:rPr>
            <w:rFonts w:ascii="Times New Roman" w:hAnsi="Times New Roman" w:cs="Times New Roman"/>
            <w:sz w:val="24"/>
            <w:szCs w:val="24"/>
          </w:rPr>
          <w:br/>
          <w:t>choice=4</w:t>
        </w:r>
        <w:r w:rsidRPr="008B5D56">
          <w:rPr>
            <w:rFonts w:ascii="Times New Roman" w:hAnsi="Times New Roman" w:cs="Times New Roman"/>
            <w:sz w:val="24"/>
            <w:szCs w:val="24"/>
          </w:rPr>
          <w:br/>
          <w:t>fi</w:t>
        </w:r>
        <w:r w:rsidRPr="008B5D56">
          <w:rPr>
            <w:rFonts w:ascii="Times New Roman" w:hAnsi="Times New Roman" w:cs="Times New Roman"/>
            <w:sz w:val="24"/>
            <w:szCs w:val="24"/>
          </w:rPr>
          <w:br/>
          <w:t>fi</w:t>
        </w:r>
        <w:r w:rsidRPr="008B5D56">
          <w:rPr>
            <w:rFonts w:ascii="Times New Roman" w:hAnsi="Times New Roman" w:cs="Times New Roman"/>
            <w:sz w:val="24"/>
            <w:szCs w:val="24"/>
          </w:rPr>
          <w:br/>
          <w:t>fi</w:t>
        </w:r>
        <w:r w:rsidRPr="008B5D56">
          <w:rPr>
            <w:rFonts w:ascii="Times New Roman" w:hAnsi="Times New Roman" w:cs="Times New Roman"/>
            <w:sz w:val="24"/>
            <w:szCs w:val="24"/>
          </w:rPr>
          <w:br/>
          <w:t>done</w:t>
        </w:r>
      </w:ins>
    </w:p>
    <w:p w:rsidR="008B5D56" w:rsidRPr="008B5D56" w:rsidRDefault="008B5D56" w:rsidP="008B5D56">
      <w:pPr>
        <w:rPr>
          <w:ins w:id="186" w:author="Unknown"/>
          <w:rFonts w:ascii="Times New Roman" w:hAnsi="Times New Roman" w:cs="Times New Roman"/>
          <w:sz w:val="24"/>
          <w:szCs w:val="24"/>
        </w:rPr>
      </w:pPr>
      <w:ins w:id="187"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188" w:author="Unknown"/>
          <w:rFonts w:ascii="Times New Roman" w:hAnsi="Times New Roman" w:cs="Times New Roman"/>
          <w:sz w:val="24"/>
          <w:szCs w:val="24"/>
        </w:rPr>
      </w:pPr>
      <w:ins w:id="189" w:author="Unknown">
        <w:r w:rsidRPr="008B5D56">
          <w:rPr>
            <w:rFonts w:ascii="Times New Roman" w:hAnsi="Times New Roman" w:cs="Times New Roman"/>
            <w:sz w:val="24"/>
            <w:szCs w:val="24"/>
          </w:rPr>
          <w:t>$ ./nested.sh</w:t>
        </w:r>
        <w:r w:rsidRPr="008B5D56">
          <w:rPr>
            <w:rFonts w:ascii="Times New Roman" w:hAnsi="Times New Roman" w:cs="Times New Roman"/>
            <w:sz w:val="24"/>
            <w:szCs w:val="24"/>
          </w:rPr>
          <w:br/>
          <w:t>1. Bash</w:t>
        </w:r>
        <w:r w:rsidRPr="008B5D56">
          <w:rPr>
            <w:rFonts w:ascii="Times New Roman" w:hAnsi="Times New Roman" w:cs="Times New Roman"/>
            <w:sz w:val="24"/>
            <w:szCs w:val="24"/>
          </w:rPr>
          <w:br/>
          <w:t>2. Scripting</w:t>
        </w:r>
        <w:r w:rsidRPr="008B5D56">
          <w:rPr>
            <w:rFonts w:ascii="Times New Roman" w:hAnsi="Times New Roman" w:cs="Times New Roman"/>
            <w:sz w:val="24"/>
            <w:szCs w:val="24"/>
          </w:rPr>
          <w:br/>
          <w:t>3. Tutorial</w:t>
        </w:r>
        <w:r w:rsidRPr="008B5D56">
          <w:rPr>
            <w:rFonts w:ascii="Times New Roman" w:hAnsi="Times New Roman" w:cs="Times New Roman"/>
            <w:sz w:val="24"/>
            <w:szCs w:val="24"/>
          </w:rPr>
          <w:br/>
          <w:t>Please choose a word [1,2 or 3]?</w:t>
        </w:r>
        <w:r w:rsidRPr="008B5D56">
          <w:rPr>
            <w:rFonts w:ascii="Times New Roman" w:hAnsi="Times New Roman" w:cs="Times New Roman"/>
            <w:sz w:val="24"/>
            <w:szCs w:val="24"/>
          </w:rPr>
          <w:br/>
          <w:t>5</w:t>
        </w:r>
        <w:r w:rsidRPr="008B5D56">
          <w:rPr>
            <w:rFonts w:ascii="Times New Roman" w:hAnsi="Times New Roman" w:cs="Times New Roman"/>
            <w:sz w:val="24"/>
            <w:szCs w:val="24"/>
          </w:rPr>
          <w:br/>
          <w:t>Please make a choice between 1-3</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br/>
          <w:t>1. Bash</w:t>
        </w:r>
        <w:r w:rsidRPr="008B5D56">
          <w:rPr>
            <w:rFonts w:ascii="Times New Roman" w:hAnsi="Times New Roman" w:cs="Times New Roman"/>
            <w:sz w:val="24"/>
            <w:szCs w:val="24"/>
          </w:rPr>
          <w:br/>
          <w:t>2. Scripting</w:t>
        </w:r>
        <w:r w:rsidRPr="008B5D56">
          <w:rPr>
            <w:rFonts w:ascii="Times New Roman" w:hAnsi="Times New Roman" w:cs="Times New Roman"/>
            <w:sz w:val="24"/>
            <w:szCs w:val="24"/>
          </w:rPr>
          <w:br/>
          <w:t>3. Tutorial</w:t>
        </w:r>
        <w:r w:rsidRPr="008B5D56">
          <w:rPr>
            <w:rFonts w:ascii="Times New Roman" w:hAnsi="Times New Roman" w:cs="Times New Roman"/>
            <w:sz w:val="24"/>
            <w:szCs w:val="24"/>
          </w:rPr>
          <w:br/>
          <w:t>Please choose a word [1,2 or 3]?</w:t>
        </w:r>
        <w:r w:rsidRPr="008B5D56">
          <w:rPr>
            <w:rFonts w:ascii="Times New Roman" w:hAnsi="Times New Roman" w:cs="Times New Roman"/>
            <w:sz w:val="24"/>
            <w:szCs w:val="24"/>
          </w:rPr>
          <w:br/>
          <w:t>4</w:t>
        </w:r>
        <w:r w:rsidRPr="008B5D56">
          <w:rPr>
            <w:rFonts w:ascii="Times New Roman" w:hAnsi="Times New Roman" w:cs="Times New Roman"/>
            <w:sz w:val="24"/>
            <w:szCs w:val="24"/>
          </w:rPr>
          <w:br/>
          <w:t>Please make a choice between 1-3</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br/>
          <w:t>1. Bash</w:t>
        </w:r>
        <w:r w:rsidRPr="008B5D56">
          <w:rPr>
            <w:rFonts w:ascii="Times New Roman" w:hAnsi="Times New Roman" w:cs="Times New Roman"/>
            <w:sz w:val="24"/>
            <w:szCs w:val="24"/>
          </w:rPr>
          <w:br/>
          <w:t>2. Scripting</w:t>
        </w:r>
        <w:r w:rsidRPr="008B5D56">
          <w:rPr>
            <w:rFonts w:ascii="Times New Roman" w:hAnsi="Times New Roman" w:cs="Times New Roman"/>
            <w:sz w:val="24"/>
            <w:szCs w:val="24"/>
          </w:rPr>
          <w:br/>
          <w:t>3. Tutorial</w:t>
        </w:r>
        <w:r w:rsidRPr="008B5D56">
          <w:rPr>
            <w:rFonts w:ascii="Times New Roman" w:hAnsi="Times New Roman" w:cs="Times New Roman"/>
            <w:sz w:val="24"/>
            <w:szCs w:val="24"/>
          </w:rPr>
          <w:br/>
          <w:t>Please choose a word [1,2 or 3]?</w:t>
        </w:r>
        <w:r w:rsidRPr="008B5D56">
          <w:rPr>
            <w:rFonts w:ascii="Times New Roman" w:hAnsi="Times New Roman" w:cs="Times New Roman"/>
            <w:sz w:val="24"/>
            <w:szCs w:val="24"/>
          </w:rPr>
          <w:br/>
          <w:t>3</w:t>
        </w:r>
        <w:r w:rsidRPr="008B5D56">
          <w:rPr>
            <w:rFonts w:ascii="Times New Roman" w:hAnsi="Times New Roman" w:cs="Times New Roman"/>
            <w:sz w:val="24"/>
            <w:szCs w:val="24"/>
          </w:rPr>
          <w:br/>
          <w:t>You have chosen word: Tutorial</w:t>
        </w:r>
      </w:ins>
    </w:p>
    <w:p w:rsidR="008B5D56" w:rsidRPr="008B5D56" w:rsidRDefault="008B5D56" w:rsidP="008B5D56">
      <w:pPr>
        <w:rPr>
          <w:ins w:id="190" w:author="Unknown"/>
          <w:rFonts w:ascii="Times New Roman" w:hAnsi="Times New Roman" w:cs="Times New Roman"/>
          <w:sz w:val="24"/>
          <w:szCs w:val="24"/>
        </w:rPr>
      </w:pPr>
      <w:ins w:id="191" w:author="Unknown">
        <w:r w:rsidRPr="008B5D56">
          <w:rPr>
            <w:rFonts w:ascii="Times New Roman" w:hAnsi="Times New Roman" w:cs="Times New Roman"/>
            <w:sz w:val="24"/>
            <w:szCs w:val="24"/>
          </w:rPr>
          <w:t xml:space="preserve">Таким </w:t>
        </w:r>
        <w:proofErr w:type="gramStart"/>
        <w:r w:rsidRPr="008B5D56">
          <w:rPr>
            <w:rFonts w:ascii="Times New Roman" w:hAnsi="Times New Roman" w:cs="Times New Roman"/>
            <w:sz w:val="24"/>
            <w:szCs w:val="24"/>
          </w:rPr>
          <w:t>образом</w:t>
        </w:r>
        <w:proofErr w:type="gramEnd"/>
        <w:r w:rsidRPr="008B5D56">
          <w:rPr>
            <w:rFonts w:ascii="Times New Roman" w:hAnsi="Times New Roman" w:cs="Times New Roman"/>
            <w:sz w:val="24"/>
            <w:szCs w:val="24"/>
          </w:rPr>
          <w:t xml:space="preserve"> сначала тело цикла «while» выполняется, т.к. переменная choice изначально равна четырем. Потом читаем в неё пользовательский ввод, и если ввод не равен 1,2 или 3 то делаем нашу переменную снова равную 4, в </w:t>
        </w:r>
        <w:proofErr w:type="gramStart"/>
        <w:r w:rsidRPr="008B5D56">
          <w:rPr>
            <w:rFonts w:ascii="Times New Roman" w:hAnsi="Times New Roman" w:cs="Times New Roman"/>
            <w:sz w:val="24"/>
            <w:szCs w:val="24"/>
          </w:rPr>
          <w:t>связи</w:t>
        </w:r>
        <w:proofErr w:type="gramEnd"/>
        <w:r w:rsidRPr="008B5D56">
          <w:rPr>
            <w:rFonts w:ascii="Times New Roman" w:hAnsi="Times New Roman" w:cs="Times New Roman"/>
            <w:sz w:val="24"/>
            <w:szCs w:val="24"/>
          </w:rPr>
          <w:t xml:space="preserve"> с чем тело цикла повторяется (снова необходимо вводить 1,2 или 3).</w:t>
        </w:r>
      </w:ins>
    </w:p>
    <w:p w:rsidR="008B5D56" w:rsidRPr="008B5D56" w:rsidRDefault="008B5D56" w:rsidP="008B5D56">
      <w:pPr>
        <w:rPr>
          <w:ins w:id="192" w:author="Unknown"/>
          <w:rFonts w:ascii="Times New Roman" w:hAnsi="Times New Roman" w:cs="Times New Roman"/>
          <w:sz w:val="24"/>
          <w:szCs w:val="24"/>
        </w:rPr>
      </w:pPr>
      <w:ins w:id="193" w:author="Unknown">
        <w:r w:rsidRPr="008B5D56">
          <w:rPr>
            <w:rFonts w:ascii="Times New Roman" w:hAnsi="Times New Roman" w:cs="Times New Roman"/>
            <w:sz w:val="24"/>
            <w:szCs w:val="24"/>
          </w:rPr>
          <w:t>10. Сравнения</w:t>
        </w:r>
        <w:r w:rsidRPr="008B5D56">
          <w:rPr>
            <w:rFonts w:ascii="Times New Roman" w:hAnsi="Times New Roman" w:cs="Times New Roman"/>
            <w:sz w:val="24"/>
            <w:szCs w:val="24"/>
          </w:rPr>
          <w:br/>
          <w:t>10.1 Арифметические сравнения</w:t>
        </w:r>
      </w:ins>
    </w:p>
    <w:p w:rsidR="008B5D56" w:rsidRPr="008B5D56" w:rsidRDefault="008B5D56" w:rsidP="008B5D56">
      <w:pPr>
        <w:rPr>
          <w:ins w:id="194" w:author="Unknown"/>
          <w:rFonts w:ascii="Times New Roman" w:hAnsi="Times New Roman" w:cs="Times New Roman"/>
          <w:sz w:val="24"/>
          <w:szCs w:val="24"/>
        </w:rPr>
      </w:pPr>
      <w:ins w:id="195" w:author="Unknown">
        <w:r w:rsidRPr="008B5D56">
          <w:rPr>
            <w:rFonts w:ascii="Times New Roman" w:hAnsi="Times New Roman" w:cs="Times New Roman"/>
            <w:sz w:val="24"/>
            <w:szCs w:val="24"/>
          </w:rPr>
          <w:t>-lt &lt;</w:t>
        </w:r>
        <w:r w:rsidRPr="008B5D56">
          <w:rPr>
            <w:rFonts w:ascii="Times New Roman" w:hAnsi="Times New Roman" w:cs="Times New Roman"/>
            <w:sz w:val="24"/>
            <w:szCs w:val="24"/>
          </w:rPr>
          <w:br/>
          <w:t>-gt &gt;</w:t>
        </w:r>
        <w:r w:rsidRPr="008B5D56">
          <w:rPr>
            <w:rFonts w:ascii="Times New Roman" w:hAnsi="Times New Roman" w:cs="Times New Roman"/>
            <w:sz w:val="24"/>
            <w:szCs w:val="24"/>
          </w:rPr>
          <w:br/>
          <w:t>-le &lt;=</w:t>
        </w:r>
        <w:r w:rsidRPr="008B5D56">
          <w:rPr>
            <w:rFonts w:ascii="Times New Roman" w:hAnsi="Times New Roman" w:cs="Times New Roman"/>
            <w:sz w:val="24"/>
            <w:szCs w:val="24"/>
          </w:rPr>
          <w:br/>
          <w:t>-ge &gt;=</w:t>
        </w:r>
        <w:r w:rsidRPr="008B5D56">
          <w:rPr>
            <w:rFonts w:ascii="Times New Roman" w:hAnsi="Times New Roman" w:cs="Times New Roman"/>
            <w:sz w:val="24"/>
            <w:szCs w:val="24"/>
          </w:rPr>
          <w:br/>
          <w:t>-eq ==</w:t>
        </w:r>
        <w:r w:rsidRPr="008B5D56">
          <w:rPr>
            <w:rFonts w:ascii="Times New Roman" w:hAnsi="Times New Roman" w:cs="Times New Roman"/>
            <w:sz w:val="24"/>
            <w:szCs w:val="24"/>
          </w:rPr>
          <w:br/>
          <w:t>-ne</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t>=</w:t>
        </w:r>
      </w:ins>
    </w:p>
    <w:p w:rsidR="008B5D56" w:rsidRPr="008B5D56" w:rsidRDefault="008B5D56" w:rsidP="008B5D56">
      <w:pPr>
        <w:rPr>
          <w:ins w:id="196" w:author="Unknown"/>
          <w:rFonts w:ascii="Times New Roman" w:hAnsi="Times New Roman" w:cs="Times New Roman"/>
          <w:sz w:val="24"/>
          <w:szCs w:val="24"/>
        </w:rPr>
      </w:pPr>
      <w:ins w:id="197" w:author="Unknown">
        <w:r w:rsidRPr="008B5D56">
          <w:rPr>
            <w:rFonts w:ascii="Times New Roman" w:hAnsi="Times New Roman" w:cs="Times New Roman"/>
            <w:sz w:val="24"/>
            <w:szCs w:val="24"/>
          </w:rPr>
          <w:lastRenderedPageBreak/>
          <w:t>#!/bin/bash</w:t>
        </w:r>
        <w:r w:rsidRPr="008B5D56">
          <w:rPr>
            <w:rFonts w:ascii="Times New Roman" w:hAnsi="Times New Roman" w:cs="Times New Roman"/>
            <w:sz w:val="24"/>
            <w:szCs w:val="24"/>
          </w:rPr>
          <w:br/>
          <w:t># Объявляем переменные с целочисленными значениями</w:t>
        </w:r>
        <w:r w:rsidRPr="008B5D56">
          <w:rPr>
            <w:rFonts w:ascii="Times New Roman" w:hAnsi="Times New Roman" w:cs="Times New Roman"/>
            <w:sz w:val="24"/>
            <w:szCs w:val="24"/>
          </w:rPr>
          <w:br/>
          <w:t>NUM1=2</w:t>
        </w:r>
        <w:r w:rsidRPr="008B5D56">
          <w:rPr>
            <w:rFonts w:ascii="Times New Roman" w:hAnsi="Times New Roman" w:cs="Times New Roman"/>
            <w:sz w:val="24"/>
            <w:szCs w:val="24"/>
          </w:rPr>
          <w:br/>
          <w:t>NUM2=2</w:t>
        </w:r>
        <w:r w:rsidRPr="008B5D56">
          <w:rPr>
            <w:rFonts w:ascii="Times New Roman" w:hAnsi="Times New Roman" w:cs="Times New Roman"/>
            <w:sz w:val="24"/>
            <w:szCs w:val="24"/>
          </w:rPr>
          <w:br/>
          <w:t xml:space="preserve">if </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t>$NUM1 -eq $NUM2 ]; then</w:t>
        </w:r>
        <w:r w:rsidRPr="008B5D56">
          <w:rPr>
            <w:rFonts w:ascii="Times New Roman" w:hAnsi="Times New Roman" w:cs="Times New Roman"/>
            <w:sz w:val="24"/>
            <w:szCs w:val="24"/>
          </w:rPr>
          <w:br/>
          <w:t>echo «Both Values are equal»</w:t>
        </w:r>
        <w:r w:rsidRPr="008B5D56">
          <w:rPr>
            <w:rFonts w:ascii="Times New Roman" w:hAnsi="Times New Roman" w:cs="Times New Roman"/>
            <w:sz w:val="24"/>
            <w:szCs w:val="24"/>
          </w:rPr>
          <w:br/>
          <w:t>else</w:t>
        </w:r>
        <w:r w:rsidRPr="008B5D56">
          <w:rPr>
            <w:rFonts w:ascii="Times New Roman" w:hAnsi="Times New Roman" w:cs="Times New Roman"/>
            <w:sz w:val="24"/>
            <w:szCs w:val="24"/>
          </w:rPr>
          <w:br/>
          <w:t>echo «Values are NOT equal»</w:t>
        </w:r>
        <w:r w:rsidRPr="008B5D56">
          <w:rPr>
            <w:rFonts w:ascii="Times New Roman" w:hAnsi="Times New Roman" w:cs="Times New Roman"/>
            <w:sz w:val="24"/>
            <w:szCs w:val="24"/>
          </w:rPr>
          <w:br/>
          <w:t>fi</w:t>
        </w:r>
      </w:ins>
    </w:p>
    <w:p w:rsidR="008B5D56" w:rsidRPr="008B5D56" w:rsidRDefault="008B5D56" w:rsidP="008B5D56">
      <w:pPr>
        <w:rPr>
          <w:ins w:id="198" w:author="Unknown"/>
          <w:rFonts w:ascii="Times New Roman" w:hAnsi="Times New Roman" w:cs="Times New Roman"/>
          <w:sz w:val="24"/>
          <w:szCs w:val="24"/>
        </w:rPr>
      </w:pPr>
      <w:ins w:id="199"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200" w:author="Unknown"/>
          <w:rFonts w:ascii="Times New Roman" w:hAnsi="Times New Roman" w:cs="Times New Roman"/>
          <w:sz w:val="24"/>
          <w:szCs w:val="24"/>
        </w:rPr>
      </w:pPr>
      <w:ins w:id="201" w:author="Unknown">
        <w:r w:rsidRPr="008B5D56">
          <w:rPr>
            <w:rFonts w:ascii="Times New Roman" w:hAnsi="Times New Roman" w:cs="Times New Roman"/>
            <w:sz w:val="24"/>
            <w:szCs w:val="24"/>
          </w:rPr>
          <w:t>$ ./equals.sh</w:t>
        </w:r>
        <w:r w:rsidRPr="008B5D56">
          <w:rPr>
            <w:rFonts w:ascii="Times New Roman" w:hAnsi="Times New Roman" w:cs="Times New Roman"/>
            <w:sz w:val="24"/>
            <w:szCs w:val="24"/>
          </w:rPr>
          <w:br/>
          <w:t>Both Values are equal</w:t>
        </w:r>
      </w:ins>
    </w:p>
    <w:p w:rsidR="008B5D56" w:rsidRPr="008B5D56" w:rsidRDefault="008B5D56" w:rsidP="008B5D56">
      <w:pPr>
        <w:rPr>
          <w:ins w:id="202" w:author="Unknown"/>
          <w:rFonts w:ascii="Times New Roman" w:hAnsi="Times New Roman" w:cs="Times New Roman"/>
          <w:sz w:val="24"/>
          <w:szCs w:val="24"/>
        </w:rPr>
      </w:pPr>
      <w:ins w:id="203" w:author="Unknown">
        <w:r w:rsidRPr="008B5D56">
          <w:rPr>
            <w:rFonts w:ascii="Times New Roman" w:hAnsi="Times New Roman" w:cs="Times New Roman"/>
            <w:sz w:val="24"/>
            <w:szCs w:val="24"/>
          </w:rPr>
          <w:t>#!/bin/bash</w:t>
        </w:r>
        <w:r w:rsidRPr="008B5D56">
          <w:rPr>
            <w:rFonts w:ascii="Times New Roman" w:hAnsi="Times New Roman" w:cs="Times New Roman"/>
            <w:sz w:val="24"/>
            <w:szCs w:val="24"/>
          </w:rPr>
          <w:br/>
          <w:t># Объявляем переменные с целочисленными значениями</w:t>
        </w:r>
        <w:r w:rsidRPr="008B5D56">
          <w:rPr>
            <w:rFonts w:ascii="Times New Roman" w:hAnsi="Times New Roman" w:cs="Times New Roman"/>
            <w:sz w:val="24"/>
            <w:szCs w:val="24"/>
          </w:rPr>
          <w:br/>
          <w:t>NUM1=2</w:t>
        </w:r>
        <w:r w:rsidRPr="008B5D56">
          <w:rPr>
            <w:rFonts w:ascii="Times New Roman" w:hAnsi="Times New Roman" w:cs="Times New Roman"/>
            <w:sz w:val="24"/>
            <w:szCs w:val="24"/>
          </w:rPr>
          <w:br/>
          <w:t>NUM2=3</w:t>
        </w:r>
        <w:r w:rsidRPr="008B5D56">
          <w:rPr>
            <w:rFonts w:ascii="Times New Roman" w:hAnsi="Times New Roman" w:cs="Times New Roman"/>
            <w:sz w:val="24"/>
            <w:szCs w:val="24"/>
          </w:rPr>
          <w:br/>
          <w:t xml:space="preserve">if </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t>$NUM1 -eq $NUM2 ]; then</w:t>
        </w:r>
        <w:r w:rsidRPr="008B5D56">
          <w:rPr>
            <w:rFonts w:ascii="Times New Roman" w:hAnsi="Times New Roman" w:cs="Times New Roman"/>
            <w:sz w:val="24"/>
            <w:szCs w:val="24"/>
          </w:rPr>
          <w:br/>
          <w:t>echo «Both Values are equal»</w:t>
        </w:r>
        <w:r w:rsidRPr="008B5D56">
          <w:rPr>
            <w:rFonts w:ascii="Times New Roman" w:hAnsi="Times New Roman" w:cs="Times New Roman"/>
            <w:sz w:val="24"/>
            <w:szCs w:val="24"/>
          </w:rPr>
          <w:br/>
          <w:t>else</w:t>
        </w:r>
        <w:r w:rsidRPr="008B5D56">
          <w:rPr>
            <w:rFonts w:ascii="Times New Roman" w:hAnsi="Times New Roman" w:cs="Times New Roman"/>
            <w:sz w:val="24"/>
            <w:szCs w:val="24"/>
          </w:rPr>
          <w:br/>
          <w:t>echo «Values are NOT equal»</w:t>
        </w:r>
        <w:r w:rsidRPr="008B5D56">
          <w:rPr>
            <w:rFonts w:ascii="Times New Roman" w:hAnsi="Times New Roman" w:cs="Times New Roman"/>
            <w:sz w:val="24"/>
            <w:szCs w:val="24"/>
          </w:rPr>
          <w:br/>
          <w:t>fi</w:t>
        </w:r>
      </w:ins>
    </w:p>
    <w:p w:rsidR="008B5D56" w:rsidRPr="008B5D56" w:rsidRDefault="008B5D56" w:rsidP="008B5D56">
      <w:pPr>
        <w:rPr>
          <w:ins w:id="204" w:author="Unknown"/>
          <w:rFonts w:ascii="Times New Roman" w:hAnsi="Times New Roman" w:cs="Times New Roman"/>
          <w:sz w:val="24"/>
          <w:szCs w:val="24"/>
        </w:rPr>
      </w:pPr>
      <w:ins w:id="205"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206" w:author="Unknown"/>
          <w:rFonts w:ascii="Times New Roman" w:hAnsi="Times New Roman" w:cs="Times New Roman"/>
          <w:sz w:val="24"/>
          <w:szCs w:val="24"/>
        </w:rPr>
      </w:pPr>
      <w:ins w:id="207" w:author="Unknown">
        <w:r w:rsidRPr="008B5D56">
          <w:rPr>
            <w:rFonts w:ascii="Times New Roman" w:hAnsi="Times New Roman" w:cs="Times New Roman"/>
            <w:sz w:val="24"/>
            <w:szCs w:val="24"/>
          </w:rPr>
          <w:t>$ ./equals.sh</w:t>
        </w:r>
        <w:r w:rsidRPr="008B5D56">
          <w:rPr>
            <w:rFonts w:ascii="Times New Roman" w:hAnsi="Times New Roman" w:cs="Times New Roman"/>
            <w:sz w:val="24"/>
            <w:szCs w:val="24"/>
          </w:rPr>
          <w:br/>
          <w:t>Values are NOT equal</w:t>
        </w:r>
      </w:ins>
    </w:p>
    <w:p w:rsidR="008B5D56" w:rsidRPr="008B5D56" w:rsidRDefault="008B5D56" w:rsidP="008B5D56">
      <w:pPr>
        <w:rPr>
          <w:ins w:id="208" w:author="Unknown"/>
          <w:rFonts w:ascii="Times New Roman" w:hAnsi="Times New Roman" w:cs="Times New Roman"/>
          <w:sz w:val="24"/>
          <w:szCs w:val="24"/>
        </w:rPr>
      </w:pPr>
      <w:ins w:id="209" w:author="Unknown">
        <w:r w:rsidRPr="008B5D56">
          <w:rPr>
            <w:rFonts w:ascii="Times New Roman" w:hAnsi="Times New Roman" w:cs="Times New Roman"/>
            <w:sz w:val="24"/>
            <w:szCs w:val="24"/>
          </w:rPr>
          <w:t>#!/bin/bash</w:t>
        </w:r>
        <w:r w:rsidRPr="008B5D56">
          <w:rPr>
            <w:rFonts w:ascii="Times New Roman" w:hAnsi="Times New Roman" w:cs="Times New Roman"/>
            <w:sz w:val="24"/>
            <w:szCs w:val="24"/>
          </w:rPr>
          <w:br/>
          <w:t># Объявляем переменные с целочисленными значениями</w:t>
        </w:r>
        <w:r w:rsidRPr="008B5D56">
          <w:rPr>
            <w:rFonts w:ascii="Times New Roman" w:hAnsi="Times New Roman" w:cs="Times New Roman"/>
            <w:sz w:val="24"/>
            <w:szCs w:val="24"/>
          </w:rPr>
          <w:br/>
          <w:t>NUM1=2</w:t>
        </w:r>
        <w:r w:rsidRPr="008B5D56">
          <w:rPr>
            <w:rFonts w:ascii="Times New Roman" w:hAnsi="Times New Roman" w:cs="Times New Roman"/>
            <w:sz w:val="24"/>
            <w:szCs w:val="24"/>
          </w:rPr>
          <w:br/>
          <w:t>NUM2=1</w:t>
        </w:r>
        <w:r w:rsidRPr="008B5D56">
          <w:rPr>
            <w:rFonts w:ascii="Times New Roman" w:hAnsi="Times New Roman" w:cs="Times New Roman"/>
            <w:sz w:val="24"/>
            <w:szCs w:val="24"/>
          </w:rPr>
          <w:br/>
          <w:t xml:space="preserve">if </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t>$NUM1 -eq $NUM2 ]; then</w:t>
        </w:r>
        <w:r w:rsidRPr="008B5D56">
          <w:rPr>
            <w:rFonts w:ascii="Times New Roman" w:hAnsi="Times New Roman" w:cs="Times New Roman"/>
            <w:sz w:val="24"/>
            <w:szCs w:val="24"/>
          </w:rPr>
          <w:br/>
          <w:t>echo «Both Values are equal»</w:t>
        </w:r>
        <w:r w:rsidRPr="008B5D56">
          <w:rPr>
            <w:rFonts w:ascii="Times New Roman" w:hAnsi="Times New Roman" w:cs="Times New Roman"/>
            <w:sz w:val="24"/>
            <w:szCs w:val="24"/>
          </w:rPr>
          <w:br/>
          <w:t>elif [ $NUM1 -gt $NUM2 ]; then</w:t>
        </w:r>
        <w:r w:rsidRPr="008B5D56">
          <w:rPr>
            <w:rFonts w:ascii="Times New Roman" w:hAnsi="Times New Roman" w:cs="Times New Roman"/>
            <w:sz w:val="24"/>
            <w:szCs w:val="24"/>
          </w:rPr>
          <w:br/>
          <w:t>echo «$NUM1 is greater then $NUM2»</w:t>
        </w:r>
        <w:r w:rsidRPr="008B5D56">
          <w:rPr>
            <w:rFonts w:ascii="Times New Roman" w:hAnsi="Times New Roman" w:cs="Times New Roman"/>
            <w:sz w:val="24"/>
            <w:szCs w:val="24"/>
          </w:rPr>
          <w:br/>
          <w:t>else</w:t>
        </w:r>
        <w:r w:rsidRPr="008B5D56">
          <w:rPr>
            <w:rFonts w:ascii="Times New Roman" w:hAnsi="Times New Roman" w:cs="Times New Roman"/>
            <w:sz w:val="24"/>
            <w:szCs w:val="24"/>
          </w:rPr>
          <w:br/>
          <w:t>echo «$NUM2 is greater then $NUM1»</w:t>
        </w:r>
        <w:r w:rsidRPr="008B5D56">
          <w:rPr>
            <w:rFonts w:ascii="Times New Roman" w:hAnsi="Times New Roman" w:cs="Times New Roman"/>
            <w:sz w:val="24"/>
            <w:szCs w:val="24"/>
          </w:rPr>
          <w:br/>
          <w:t>fi</w:t>
        </w:r>
      </w:ins>
    </w:p>
    <w:p w:rsidR="008B5D56" w:rsidRPr="008B5D56" w:rsidRDefault="008B5D56" w:rsidP="008B5D56">
      <w:pPr>
        <w:rPr>
          <w:ins w:id="210" w:author="Unknown"/>
          <w:rFonts w:ascii="Times New Roman" w:hAnsi="Times New Roman" w:cs="Times New Roman"/>
          <w:sz w:val="24"/>
          <w:szCs w:val="24"/>
        </w:rPr>
      </w:pPr>
      <w:ins w:id="211"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212" w:author="Unknown"/>
          <w:rFonts w:ascii="Times New Roman" w:hAnsi="Times New Roman" w:cs="Times New Roman"/>
          <w:sz w:val="24"/>
          <w:szCs w:val="24"/>
        </w:rPr>
      </w:pPr>
      <w:ins w:id="213" w:author="Unknown">
        <w:r w:rsidRPr="008B5D56">
          <w:rPr>
            <w:rFonts w:ascii="Times New Roman" w:hAnsi="Times New Roman" w:cs="Times New Roman"/>
            <w:sz w:val="24"/>
            <w:szCs w:val="24"/>
          </w:rPr>
          <w:t>$ ./equals.sh</w:t>
        </w:r>
        <w:r w:rsidRPr="008B5D56">
          <w:rPr>
            <w:rFonts w:ascii="Times New Roman" w:hAnsi="Times New Roman" w:cs="Times New Roman"/>
            <w:sz w:val="24"/>
            <w:szCs w:val="24"/>
          </w:rPr>
          <w:br/>
          <w:t>2 is greater then 1</w:t>
        </w:r>
      </w:ins>
    </w:p>
    <w:p w:rsidR="008B5D56" w:rsidRPr="008B5D56" w:rsidRDefault="008B5D56" w:rsidP="008B5D56">
      <w:pPr>
        <w:rPr>
          <w:ins w:id="214" w:author="Unknown"/>
          <w:rFonts w:ascii="Times New Roman" w:hAnsi="Times New Roman" w:cs="Times New Roman"/>
          <w:sz w:val="24"/>
          <w:szCs w:val="24"/>
        </w:rPr>
      </w:pPr>
      <w:ins w:id="215" w:author="Unknown">
        <w:r w:rsidRPr="008B5D56">
          <w:rPr>
            <w:rFonts w:ascii="Times New Roman" w:hAnsi="Times New Roman" w:cs="Times New Roman"/>
            <w:sz w:val="24"/>
            <w:szCs w:val="24"/>
          </w:rPr>
          <w:t>10.2 Символьно-текстовые сравнения</w:t>
        </w:r>
      </w:ins>
    </w:p>
    <w:p w:rsidR="008B5D56" w:rsidRPr="008B5D56" w:rsidRDefault="008B5D56" w:rsidP="008B5D56">
      <w:pPr>
        <w:rPr>
          <w:ins w:id="216" w:author="Unknown"/>
          <w:rFonts w:ascii="Times New Roman" w:hAnsi="Times New Roman" w:cs="Times New Roman"/>
          <w:sz w:val="24"/>
          <w:szCs w:val="24"/>
        </w:rPr>
      </w:pPr>
      <w:ins w:id="217" w:author="Unknown">
        <w:r w:rsidRPr="008B5D56">
          <w:rPr>
            <w:rFonts w:ascii="Times New Roman" w:hAnsi="Times New Roman" w:cs="Times New Roman"/>
            <w:sz w:val="24"/>
            <w:szCs w:val="24"/>
          </w:rPr>
          <w:lastRenderedPageBreak/>
          <w:t>= одинаковые</w:t>
        </w:r>
        <w:r w:rsidRPr="008B5D56">
          <w:rPr>
            <w:rFonts w:ascii="Times New Roman" w:hAnsi="Times New Roman" w:cs="Times New Roman"/>
            <w:sz w:val="24"/>
            <w:szCs w:val="24"/>
          </w:rPr>
          <w:br/>
          <w:t>!= не одинаковые</w:t>
        </w:r>
        <w:r w:rsidRPr="008B5D56">
          <w:rPr>
            <w:rFonts w:ascii="Times New Roman" w:hAnsi="Times New Roman" w:cs="Times New Roman"/>
            <w:sz w:val="24"/>
            <w:szCs w:val="24"/>
          </w:rPr>
          <w:br/>
          <w:t xml:space="preserve">&lt; </w:t>
        </w:r>
        <w:proofErr w:type="gramStart"/>
        <w:r w:rsidRPr="008B5D56">
          <w:rPr>
            <w:rFonts w:ascii="Times New Roman" w:hAnsi="Times New Roman" w:cs="Times New Roman"/>
            <w:sz w:val="24"/>
            <w:szCs w:val="24"/>
          </w:rPr>
          <w:t>меньще</w:t>
        </w:r>
        <w:proofErr w:type="gramEnd"/>
        <w:r w:rsidRPr="008B5D56">
          <w:rPr>
            <w:rFonts w:ascii="Times New Roman" w:hAnsi="Times New Roman" w:cs="Times New Roman"/>
            <w:sz w:val="24"/>
            <w:szCs w:val="24"/>
          </w:rPr>
          <w:t xml:space="preserve"> чем</w:t>
        </w:r>
        <w:r w:rsidRPr="008B5D56">
          <w:rPr>
            <w:rFonts w:ascii="Times New Roman" w:hAnsi="Times New Roman" w:cs="Times New Roman"/>
            <w:sz w:val="24"/>
            <w:szCs w:val="24"/>
          </w:rPr>
          <w:br/>
          <w:t>&gt; больше чем</w:t>
        </w:r>
        <w:r w:rsidRPr="008B5D56">
          <w:rPr>
            <w:rFonts w:ascii="Times New Roman" w:hAnsi="Times New Roman" w:cs="Times New Roman"/>
            <w:sz w:val="24"/>
            <w:szCs w:val="24"/>
          </w:rPr>
          <w:br/>
          <w:t>-n s1 переменная s1 не пустая</w:t>
        </w:r>
        <w:r w:rsidRPr="008B5D56">
          <w:rPr>
            <w:rFonts w:ascii="Times New Roman" w:hAnsi="Times New Roman" w:cs="Times New Roman"/>
            <w:sz w:val="24"/>
            <w:szCs w:val="24"/>
          </w:rPr>
          <w:br/>
          <w:t>-z s1 переменная s1 пустая</w:t>
        </w:r>
      </w:ins>
    </w:p>
    <w:p w:rsidR="008B5D56" w:rsidRPr="008B5D56" w:rsidRDefault="008B5D56" w:rsidP="008B5D56">
      <w:pPr>
        <w:rPr>
          <w:ins w:id="218" w:author="Unknown"/>
          <w:rFonts w:ascii="Times New Roman" w:hAnsi="Times New Roman" w:cs="Times New Roman"/>
          <w:sz w:val="24"/>
          <w:szCs w:val="24"/>
        </w:rPr>
      </w:pPr>
      <w:ins w:id="219" w:author="Unknown">
        <w:r w:rsidRPr="008B5D56">
          <w:rPr>
            <w:rFonts w:ascii="Times New Roman" w:hAnsi="Times New Roman" w:cs="Times New Roman"/>
            <w:sz w:val="24"/>
            <w:szCs w:val="24"/>
          </w:rPr>
          <w:t>#!/bin/bash</w:t>
        </w:r>
        <w:r w:rsidRPr="008B5D56">
          <w:rPr>
            <w:rFonts w:ascii="Times New Roman" w:hAnsi="Times New Roman" w:cs="Times New Roman"/>
            <w:sz w:val="24"/>
            <w:szCs w:val="24"/>
          </w:rPr>
          <w:br/>
          <w:t># Объявляем символьную переменную S1</w:t>
        </w:r>
        <w:r w:rsidRPr="008B5D56">
          <w:rPr>
            <w:rFonts w:ascii="Times New Roman" w:hAnsi="Times New Roman" w:cs="Times New Roman"/>
            <w:sz w:val="24"/>
            <w:szCs w:val="24"/>
          </w:rPr>
          <w:br/>
          <w:t>S1=»Bash»</w:t>
        </w:r>
        <w:r w:rsidRPr="008B5D56">
          <w:rPr>
            <w:rFonts w:ascii="Times New Roman" w:hAnsi="Times New Roman" w:cs="Times New Roman"/>
            <w:sz w:val="24"/>
            <w:szCs w:val="24"/>
          </w:rPr>
          <w:br/>
          <w:t># Объявляем символьную переменную S2</w:t>
        </w:r>
        <w:r w:rsidRPr="008B5D56">
          <w:rPr>
            <w:rFonts w:ascii="Times New Roman" w:hAnsi="Times New Roman" w:cs="Times New Roman"/>
            <w:sz w:val="24"/>
            <w:szCs w:val="24"/>
          </w:rPr>
          <w:br/>
          <w:t>S2=»Scripting»</w:t>
        </w:r>
        <w:r w:rsidRPr="008B5D56">
          <w:rPr>
            <w:rFonts w:ascii="Times New Roman" w:hAnsi="Times New Roman" w:cs="Times New Roman"/>
            <w:sz w:val="24"/>
            <w:szCs w:val="24"/>
          </w:rPr>
          <w:br/>
          <w:t xml:space="preserve">if </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t>$S1 = $S2 ]; then</w:t>
        </w:r>
        <w:r w:rsidRPr="008B5D56">
          <w:rPr>
            <w:rFonts w:ascii="Times New Roman" w:hAnsi="Times New Roman" w:cs="Times New Roman"/>
            <w:sz w:val="24"/>
            <w:szCs w:val="24"/>
          </w:rPr>
          <w:br/>
          <w:t>echo «Both Strings are equal»</w:t>
        </w:r>
        <w:r w:rsidRPr="008B5D56">
          <w:rPr>
            <w:rFonts w:ascii="Times New Roman" w:hAnsi="Times New Roman" w:cs="Times New Roman"/>
            <w:sz w:val="24"/>
            <w:szCs w:val="24"/>
          </w:rPr>
          <w:br/>
          <w:t>else</w:t>
        </w:r>
        <w:r w:rsidRPr="008B5D56">
          <w:rPr>
            <w:rFonts w:ascii="Times New Roman" w:hAnsi="Times New Roman" w:cs="Times New Roman"/>
            <w:sz w:val="24"/>
            <w:szCs w:val="24"/>
          </w:rPr>
          <w:br/>
          <w:t>echo «Strings are NOT equal»</w:t>
        </w:r>
        <w:r w:rsidRPr="008B5D56">
          <w:rPr>
            <w:rFonts w:ascii="Times New Roman" w:hAnsi="Times New Roman" w:cs="Times New Roman"/>
            <w:sz w:val="24"/>
            <w:szCs w:val="24"/>
          </w:rPr>
          <w:br/>
          <w:t>fi</w:t>
        </w:r>
      </w:ins>
    </w:p>
    <w:p w:rsidR="008B5D56" w:rsidRPr="008B5D56" w:rsidRDefault="008B5D56" w:rsidP="008B5D56">
      <w:pPr>
        <w:rPr>
          <w:ins w:id="220" w:author="Unknown"/>
          <w:rFonts w:ascii="Times New Roman" w:hAnsi="Times New Roman" w:cs="Times New Roman"/>
          <w:sz w:val="24"/>
          <w:szCs w:val="24"/>
        </w:rPr>
      </w:pPr>
      <w:ins w:id="221"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222" w:author="Unknown"/>
          <w:rFonts w:ascii="Times New Roman" w:hAnsi="Times New Roman" w:cs="Times New Roman"/>
          <w:sz w:val="24"/>
          <w:szCs w:val="24"/>
        </w:rPr>
      </w:pPr>
      <w:ins w:id="223" w:author="Unknown">
        <w:r w:rsidRPr="008B5D56">
          <w:rPr>
            <w:rFonts w:ascii="Times New Roman" w:hAnsi="Times New Roman" w:cs="Times New Roman"/>
            <w:sz w:val="24"/>
            <w:szCs w:val="24"/>
          </w:rPr>
          <w:t>$ ./statement.sh</w:t>
        </w:r>
        <w:r w:rsidRPr="008B5D56">
          <w:rPr>
            <w:rFonts w:ascii="Times New Roman" w:hAnsi="Times New Roman" w:cs="Times New Roman"/>
            <w:sz w:val="24"/>
            <w:szCs w:val="24"/>
          </w:rPr>
          <w:br/>
          <w:t>Strings are NOT equal</w:t>
        </w:r>
      </w:ins>
    </w:p>
    <w:p w:rsidR="008B5D56" w:rsidRPr="008B5D56" w:rsidRDefault="008B5D56" w:rsidP="008B5D56">
      <w:pPr>
        <w:rPr>
          <w:ins w:id="224" w:author="Unknown"/>
          <w:rFonts w:ascii="Times New Roman" w:hAnsi="Times New Roman" w:cs="Times New Roman"/>
          <w:sz w:val="24"/>
          <w:szCs w:val="24"/>
        </w:rPr>
      </w:pPr>
      <w:ins w:id="225" w:author="Unknown">
        <w:r w:rsidRPr="008B5D56">
          <w:rPr>
            <w:rFonts w:ascii="Times New Roman" w:hAnsi="Times New Roman" w:cs="Times New Roman"/>
            <w:sz w:val="24"/>
            <w:szCs w:val="24"/>
          </w:rPr>
          <w:t>#!/bin/bash</w:t>
        </w:r>
        <w:r w:rsidRPr="008B5D56">
          <w:rPr>
            <w:rFonts w:ascii="Times New Roman" w:hAnsi="Times New Roman" w:cs="Times New Roman"/>
            <w:sz w:val="24"/>
            <w:szCs w:val="24"/>
          </w:rPr>
          <w:br/>
          <w:t># Объявляем символьную переменную S1</w:t>
        </w:r>
        <w:r w:rsidRPr="008B5D56">
          <w:rPr>
            <w:rFonts w:ascii="Times New Roman" w:hAnsi="Times New Roman" w:cs="Times New Roman"/>
            <w:sz w:val="24"/>
            <w:szCs w:val="24"/>
          </w:rPr>
          <w:br/>
          <w:t>S1=»Bash»</w:t>
        </w:r>
        <w:r w:rsidRPr="008B5D56">
          <w:rPr>
            <w:rFonts w:ascii="Times New Roman" w:hAnsi="Times New Roman" w:cs="Times New Roman"/>
            <w:sz w:val="24"/>
            <w:szCs w:val="24"/>
          </w:rPr>
          <w:br/>
          <w:t># Объявляем символьную переменную S2</w:t>
        </w:r>
        <w:r w:rsidRPr="008B5D56">
          <w:rPr>
            <w:rFonts w:ascii="Times New Roman" w:hAnsi="Times New Roman" w:cs="Times New Roman"/>
            <w:sz w:val="24"/>
            <w:szCs w:val="24"/>
          </w:rPr>
          <w:br/>
          <w:t>S2=»Bash»</w:t>
        </w:r>
        <w:r w:rsidRPr="008B5D56">
          <w:rPr>
            <w:rFonts w:ascii="Times New Roman" w:hAnsi="Times New Roman" w:cs="Times New Roman"/>
            <w:sz w:val="24"/>
            <w:szCs w:val="24"/>
          </w:rPr>
          <w:br/>
          <w:t xml:space="preserve">if </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t>$S1 = $S2 ]; then</w:t>
        </w:r>
        <w:r w:rsidRPr="008B5D56">
          <w:rPr>
            <w:rFonts w:ascii="Times New Roman" w:hAnsi="Times New Roman" w:cs="Times New Roman"/>
            <w:sz w:val="24"/>
            <w:szCs w:val="24"/>
          </w:rPr>
          <w:br/>
          <w:t>echo «Both Strings are equal»</w:t>
        </w:r>
        <w:r w:rsidRPr="008B5D56">
          <w:rPr>
            <w:rFonts w:ascii="Times New Roman" w:hAnsi="Times New Roman" w:cs="Times New Roman"/>
            <w:sz w:val="24"/>
            <w:szCs w:val="24"/>
          </w:rPr>
          <w:br/>
          <w:t>else</w:t>
        </w:r>
        <w:r w:rsidRPr="008B5D56">
          <w:rPr>
            <w:rFonts w:ascii="Times New Roman" w:hAnsi="Times New Roman" w:cs="Times New Roman"/>
            <w:sz w:val="24"/>
            <w:szCs w:val="24"/>
          </w:rPr>
          <w:br/>
          <w:t>echo «Strings are NOT equal»</w:t>
        </w:r>
        <w:r w:rsidRPr="008B5D56">
          <w:rPr>
            <w:rFonts w:ascii="Times New Roman" w:hAnsi="Times New Roman" w:cs="Times New Roman"/>
            <w:sz w:val="24"/>
            <w:szCs w:val="24"/>
          </w:rPr>
          <w:br/>
          <w:t>fi</w:t>
        </w:r>
      </w:ins>
    </w:p>
    <w:p w:rsidR="008B5D56" w:rsidRPr="008B5D56" w:rsidRDefault="008B5D56" w:rsidP="008B5D56">
      <w:pPr>
        <w:rPr>
          <w:ins w:id="226" w:author="Unknown"/>
          <w:rFonts w:ascii="Times New Roman" w:hAnsi="Times New Roman" w:cs="Times New Roman"/>
          <w:sz w:val="24"/>
          <w:szCs w:val="24"/>
        </w:rPr>
      </w:pPr>
      <w:ins w:id="227"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228" w:author="Unknown"/>
          <w:rFonts w:ascii="Times New Roman" w:hAnsi="Times New Roman" w:cs="Times New Roman"/>
          <w:sz w:val="24"/>
          <w:szCs w:val="24"/>
        </w:rPr>
      </w:pPr>
      <w:ins w:id="229" w:author="Unknown">
        <w:r w:rsidRPr="008B5D56">
          <w:rPr>
            <w:rFonts w:ascii="Times New Roman" w:hAnsi="Times New Roman" w:cs="Times New Roman"/>
            <w:sz w:val="24"/>
            <w:szCs w:val="24"/>
          </w:rPr>
          <w:t>$ ./statement.sh</w:t>
        </w:r>
        <w:r w:rsidRPr="008B5D56">
          <w:rPr>
            <w:rFonts w:ascii="Times New Roman" w:hAnsi="Times New Roman" w:cs="Times New Roman"/>
            <w:sz w:val="24"/>
            <w:szCs w:val="24"/>
          </w:rPr>
          <w:br/>
          <w:t>Both Strings are equal</w:t>
        </w:r>
      </w:ins>
    </w:p>
    <w:p w:rsidR="008B5D56" w:rsidRPr="008B5D56" w:rsidRDefault="008B5D56" w:rsidP="008B5D56">
      <w:pPr>
        <w:rPr>
          <w:ins w:id="230" w:author="Unknown"/>
          <w:rFonts w:ascii="Times New Roman" w:hAnsi="Times New Roman" w:cs="Times New Roman"/>
          <w:sz w:val="24"/>
          <w:szCs w:val="24"/>
        </w:rPr>
      </w:pPr>
      <w:ins w:id="231" w:author="Unknown">
        <w:r w:rsidRPr="008B5D56">
          <w:rPr>
            <w:rFonts w:ascii="Times New Roman" w:hAnsi="Times New Roman" w:cs="Times New Roman"/>
            <w:sz w:val="24"/>
            <w:szCs w:val="24"/>
          </w:rPr>
          <w:t>11. Проверка файлов</w:t>
        </w:r>
      </w:ins>
    </w:p>
    <w:p w:rsidR="008B5D56" w:rsidRPr="008B5D56" w:rsidRDefault="008B5D56" w:rsidP="008B5D56">
      <w:pPr>
        <w:rPr>
          <w:ins w:id="232" w:author="Unknown"/>
          <w:rFonts w:ascii="Times New Roman" w:hAnsi="Times New Roman" w:cs="Times New Roman"/>
          <w:sz w:val="24"/>
          <w:szCs w:val="24"/>
        </w:rPr>
      </w:pPr>
      <w:proofErr w:type="gramStart"/>
      <w:ins w:id="233" w:author="Unknown">
        <w:r w:rsidRPr="008B5D56">
          <w:rPr>
            <w:rFonts w:ascii="Times New Roman" w:hAnsi="Times New Roman" w:cs="Times New Roman"/>
            <w:sz w:val="24"/>
            <w:szCs w:val="24"/>
          </w:rPr>
          <w:t>-b filename Block special file</w:t>
        </w:r>
        <w:r w:rsidRPr="008B5D56">
          <w:rPr>
            <w:rFonts w:ascii="Times New Roman" w:hAnsi="Times New Roman" w:cs="Times New Roman"/>
            <w:sz w:val="24"/>
            <w:szCs w:val="24"/>
          </w:rPr>
          <w:br/>
          <w:t>-c filename Special character file</w:t>
        </w:r>
        <w:r w:rsidRPr="008B5D56">
          <w:rPr>
            <w:rFonts w:ascii="Times New Roman" w:hAnsi="Times New Roman" w:cs="Times New Roman"/>
            <w:sz w:val="24"/>
            <w:szCs w:val="24"/>
          </w:rPr>
          <w:br/>
          <w:t>-d directoryname Check for directory existence</w:t>
        </w:r>
        <w:r w:rsidRPr="008B5D56">
          <w:rPr>
            <w:rFonts w:ascii="Times New Roman" w:hAnsi="Times New Roman" w:cs="Times New Roman"/>
            <w:sz w:val="24"/>
            <w:szCs w:val="24"/>
          </w:rPr>
          <w:br/>
          <w:t>-e filename Check for file existence</w:t>
        </w:r>
        <w:r w:rsidRPr="008B5D56">
          <w:rPr>
            <w:rFonts w:ascii="Times New Roman" w:hAnsi="Times New Roman" w:cs="Times New Roman"/>
            <w:sz w:val="24"/>
            <w:szCs w:val="24"/>
          </w:rPr>
          <w:br/>
          <w:t>-f filename Check for regular file existence not a directory</w:t>
        </w:r>
        <w:r w:rsidRPr="008B5D56">
          <w:rPr>
            <w:rFonts w:ascii="Times New Roman" w:hAnsi="Times New Roman" w:cs="Times New Roman"/>
            <w:sz w:val="24"/>
            <w:szCs w:val="24"/>
          </w:rPr>
          <w:br/>
          <w:t>-G filename Check if file exists and is owned by effective group ID.</w:t>
        </w:r>
        <w:r w:rsidRPr="008B5D56">
          <w:rPr>
            <w:rFonts w:ascii="Times New Roman" w:hAnsi="Times New Roman" w:cs="Times New Roman"/>
            <w:sz w:val="24"/>
            <w:szCs w:val="24"/>
          </w:rPr>
          <w:br/>
          <w:t>-g filename true if file exists and is set-group-id.</w:t>
        </w:r>
        <w:r w:rsidRPr="008B5D56">
          <w:rPr>
            <w:rFonts w:ascii="Times New Roman" w:hAnsi="Times New Roman" w:cs="Times New Roman"/>
            <w:sz w:val="24"/>
            <w:szCs w:val="24"/>
          </w:rPr>
          <w:br/>
        </w:r>
        <w:r w:rsidRPr="008B5D56">
          <w:rPr>
            <w:rFonts w:ascii="Times New Roman" w:hAnsi="Times New Roman" w:cs="Times New Roman"/>
            <w:sz w:val="24"/>
            <w:szCs w:val="24"/>
          </w:rPr>
          <w:lastRenderedPageBreak/>
          <w:t>-k filename Sticky bit</w:t>
        </w:r>
        <w:r w:rsidRPr="008B5D56">
          <w:rPr>
            <w:rFonts w:ascii="Times New Roman" w:hAnsi="Times New Roman" w:cs="Times New Roman"/>
            <w:sz w:val="24"/>
            <w:szCs w:val="24"/>
          </w:rPr>
          <w:br/>
          <w:t>-L filename</w:t>
        </w:r>
        <w:proofErr w:type="gramEnd"/>
        <w:r w:rsidRPr="008B5D56">
          <w:rPr>
            <w:rFonts w:ascii="Times New Roman" w:hAnsi="Times New Roman" w:cs="Times New Roman"/>
            <w:sz w:val="24"/>
            <w:szCs w:val="24"/>
          </w:rPr>
          <w:t xml:space="preserve"> </w:t>
        </w:r>
        <w:proofErr w:type="gramStart"/>
        <w:r w:rsidRPr="008B5D56">
          <w:rPr>
            <w:rFonts w:ascii="Times New Roman" w:hAnsi="Times New Roman" w:cs="Times New Roman"/>
            <w:sz w:val="24"/>
            <w:szCs w:val="24"/>
          </w:rPr>
          <w:t>Symbolic link</w:t>
        </w:r>
        <w:r w:rsidRPr="008B5D56">
          <w:rPr>
            <w:rFonts w:ascii="Times New Roman" w:hAnsi="Times New Roman" w:cs="Times New Roman"/>
            <w:sz w:val="24"/>
            <w:szCs w:val="24"/>
          </w:rPr>
          <w:br/>
          <w:t>-O filename True if file exists and is owned by the effective user id.</w:t>
        </w:r>
        <w:r w:rsidRPr="008B5D56">
          <w:rPr>
            <w:rFonts w:ascii="Times New Roman" w:hAnsi="Times New Roman" w:cs="Times New Roman"/>
            <w:sz w:val="24"/>
            <w:szCs w:val="24"/>
          </w:rPr>
          <w:br/>
          <w:t>-r filename Check if file is a readable</w:t>
        </w:r>
        <w:r w:rsidRPr="008B5D56">
          <w:rPr>
            <w:rFonts w:ascii="Times New Roman" w:hAnsi="Times New Roman" w:cs="Times New Roman"/>
            <w:sz w:val="24"/>
            <w:szCs w:val="24"/>
          </w:rPr>
          <w:br/>
          <w:t>-S filename Check if file is socket</w:t>
        </w:r>
        <w:r w:rsidRPr="008B5D56">
          <w:rPr>
            <w:rFonts w:ascii="Times New Roman" w:hAnsi="Times New Roman" w:cs="Times New Roman"/>
            <w:sz w:val="24"/>
            <w:szCs w:val="24"/>
          </w:rPr>
          <w:br/>
          <w:t>-s filename Check if file is nonzero size</w:t>
        </w:r>
        <w:r w:rsidRPr="008B5D56">
          <w:rPr>
            <w:rFonts w:ascii="Times New Roman" w:hAnsi="Times New Roman" w:cs="Times New Roman"/>
            <w:sz w:val="24"/>
            <w:szCs w:val="24"/>
          </w:rPr>
          <w:br/>
          <w:t>-u filename Check if file set-ser-id bit is set</w:t>
        </w:r>
        <w:r w:rsidRPr="008B5D56">
          <w:rPr>
            <w:rFonts w:ascii="Times New Roman" w:hAnsi="Times New Roman" w:cs="Times New Roman"/>
            <w:sz w:val="24"/>
            <w:szCs w:val="24"/>
          </w:rPr>
          <w:br/>
          <w:t>-w filename Check if file is writable</w:t>
        </w:r>
        <w:r w:rsidRPr="008B5D56">
          <w:rPr>
            <w:rFonts w:ascii="Times New Roman" w:hAnsi="Times New Roman" w:cs="Times New Roman"/>
            <w:sz w:val="24"/>
            <w:szCs w:val="24"/>
          </w:rPr>
          <w:br/>
          <w:t>-x filename Check if file</w:t>
        </w:r>
        <w:proofErr w:type="gramEnd"/>
        <w:r w:rsidRPr="008B5D56">
          <w:rPr>
            <w:rFonts w:ascii="Times New Roman" w:hAnsi="Times New Roman" w:cs="Times New Roman"/>
            <w:sz w:val="24"/>
            <w:szCs w:val="24"/>
          </w:rPr>
          <w:t xml:space="preserve"> is executable</w:t>
        </w:r>
      </w:ins>
    </w:p>
    <w:p w:rsidR="008B5D56" w:rsidRPr="008B5D56" w:rsidRDefault="008B5D56" w:rsidP="008B5D56">
      <w:pPr>
        <w:rPr>
          <w:ins w:id="234" w:author="Unknown"/>
          <w:rFonts w:ascii="Times New Roman" w:hAnsi="Times New Roman" w:cs="Times New Roman"/>
          <w:sz w:val="24"/>
          <w:szCs w:val="24"/>
        </w:rPr>
      </w:pPr>
      <w:ins w:id="235" w:author="Unknown">
        <w:r w:rsidRPr="008B5D56">
          <w:rPr>
            <w:rFonts w:ascii="Times New Roman" w:hAnsi="Times New Roman" w:cs="Times New Roman"/>
            <w:sz w:val="24"/>
            <w:szCs w:val="24"/>
          </w:rPr>
          <w:t>#!/bin/bash</w:t>
        </w:r>
        <w:r w:rsidRPr="008B5D56">
          <w:rPr>
            <w:rFonts w:ascii="Times New Roman" w:hAnsi="Times New Roman" w:cs="Times New Roman"/>
            <w:sz w:val="24"/>
            <w:szCs w:val="24"/>
          </w:rPr>
          <w:br/>
          <w:t>file=»./file»</w:t>
        </w:r>
        <w:r w:rsidRPr="008B5D56">
          <w:rPr>
            <w:rFonts w:ascii="Times New Roman" w:hAnsi="Times New Roman" w:cs="Times New Roman"/>
            <w:sz w:val="24"/>
            <w:szCs w:val="24"/>
          </w:rPr>
          <w:br/>
          <w:t xml:space="preserve">if </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t>-e $file ]; then</w:t>
        </w:r>
        <w:r w:rsidRPr="008B5D56">
          <w:rPr>
            <w:rFonts w:ascii="Times New Roman" w:hAnsi="Times New Roman" w:cs="Times New Roman"/>
            <w:sz w:val="24"/>
            <w:szCs w:val="24"/>
          </w:rPr>
          <w:br/>
          <w:t>echo «File exists»</w:t>
        </w:r>
        <w:r w:rsidRPr="008B5D56">
          <w:rPr>
            <w:rFonts w:ascii="Times New Roman" w:hAnsi="Times New Roman" w:cs="Times New Roman"/>
            <w:sz w:val="24"/>
            <w:szCs w:val="24"/>
          </w:rPr>
          <w:br/>
          <w:t>else</w:t>
        </w:r>
        <w:r w:rsidRPr="008B5D56">
          <w:rPr>
            <w:rFonts w:ascii="Times New Roman" w:hAnsi="Times New Roman" w:cs="Times New Roman"/>
            <w:sz w:val="24"/>
            <w:szCs w:val="24"/>
          </w:rPr>
          <w:br/>
          <w:t>echo «File does not exists»</w:t>
        </w:r>
        <w:r w:rsidRPr="008B5D56">
          <w:rPr>
            <w:rFonts w:ascii="Times New Roman" w:hAnsi="Times New Roman" w:cs="Times New Roman"/>
            <w:sz w:val="24"/>
            <w:szCs w:val="24"/>
          </w:rPr>
          <w:br/>
          <w:t>fi</w:t>
        </w:r>
      </w:ins>
    </w:p>
    <w:p w:rsidR="008B5D56" w:rsidRPr="008B5D56" w:rsidRDefault="008B5D56" w:rsidP="008B5D56">
      <w:pPr>
        <w:rPr>
          <w:ins w:id="236" w:author="Unknown"/>
          <w:rFonts w:ascii="Times New Roman" w:hAnsi="Times New Roman" w:cs="Times New Roman"/>
          <w:sz w:val="24"/>
          <w:szCs w:val="24"/>
        </w:rPr>
      </w:pPr>
      <w:ins w:id="237"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238" w:author="Unknown"/>
          <w:rFonts w:ascii="Times New Roman" w:hAnsi="Times New Roman" w:cs="Times New Roman"/>
          <w:sz w:val="24"/>
          <w:szCs w:val="24"/>
        </w:rPr>
      </w:pPr>
      <w:ins w:id="239" w:author="Unknown">
        <w:r w:rsidRPr="008B5D56">
          <w:rPr>
            <w:rFonts w:ascii="Times New Roman" w:hAnsi="Times New Roman" w:cs="Times New Roman"/>
            <w:sz w:val="24"/>
            <w:szCs w:val="24"/>
          </w:rPr>
          <w:t>$ ls</w:t>
        </w:r>
        <w:r w:rsidRPr="008B5D56">
          <w:rPr>
            <w:rFonts w:ascii="Times New Roman" w:hAnsi="Times New Roman" w:cs="Times New Roman"/>
            <w:sz w:val="24"/>
            <w:szCs w:val="24"/>
          </w:rPr>
          <w:br/>
          <w:t>file.sh</w:t>
        </w:r>
        <w:r w:rsidRPr="008B5D56">
          <w:rPr>
            <w:rFonts w:ascii="Times New Roman" w:hAnsi="Times New Roman" w:cs="Times New Roman"/>
            <w:sz w:val="24"/>
            <w:szCs w:val="24"/>
          </w:rPr>
          <w:br/>
          <w:t>$ ./file.sh</w:t>
        </w:r>
        <w:r w:rsidRPr="008B5D56">
          <w:rPr>
            <w:rFonts w:ascii="Times New Roman" w:hAnsi="Times New Roman" w:cs="Times New Roman"/>
            <w:sz w:val="24"/>
            <w:szCs w:val="24"/>
          </w:rPr>
          <w:br/>
          <w:t>File does not exists</w:t>
        </w:r>
        <w:r w:rsidRPr="008B5D56">
          <w:rPr>
            <w:rFonts w:ascii="Times New Roman" w:hAnsi="Times New Roman" w:cs="Times New Roman"/>
            <w:sz w:val="24"/>
            <w:szCs w:val="24"/>
          </w:rPr>
          <w:br/>
          <w:t>$ touch file</w:t>
        </w:r>
        <w:r w:rsidRPr="008B5D56">
          <w:rPr>
            <w:rFonts w:ascii="Times New Roman" w:hAnsi="Times New Roman" w:cs="Times New Roman"/>
            <w:sz w:val="24"/>
            <w:szCs w:val="24"/>
          </w:rPr>
          <w:br/>
          <w:t>$ ls</w:t>
        </w:r>
        <w:r w:rsidRPr="008B5D56">
          <w:rPr>
            <w:rFonts w:ascii="Times New Roman" w:hAnsi="Times New Roman" w:cs="Times New Roman"/>
            <w:sz w:val="24"/>
            <w:szCs w:val="24"/>
          </w:rPr>
          <w:br/>
          <w:t>file  file.sh</w:t>
        </w:r>
        <w:r w:rsidRPr="008B5D56">
          <w:rPr>
            <w:rFonts w:ascii="Times New Roman" w:hAnsi="Times New Roman" w:cs="Times New Roman"/>
            <w:sz w:val="24"/>
            <w:szCs w:val="24"/>
          </w:rPr>
          <w:br/>
          <w:t>$ ./file.sh</w:t>
        </w:r>
        <w:r w:rsidRPr="008B5D56">
          <w:rPr>
            <w:rFonts w:ascii="Times New Roman" w:hAnsi="Times New Roman" w:cs="Times New Roman"/>
            <w:sz w:val="24"/>
            <w:szCs w:val="24"/>
          </w:rPr>
          <w:br/>
          <w:t>File exists</w:t>
        </w:r>
      </w:ins>
    </w:p>
    <w:p w:rsidR="008B5D56" w:rsidRPr="008B5D56" w:rsidRDefault="008B5D56" w:rsidP="008B5D56">
      <w:pPr>
        <w:rPr>
          <w:ins w:id="240" w:author="Unknown"/>
          <w:rFonts w:ascii="Times New Roman" w:hAnsi="Times New Roman" w:cs="Times New Roman"/>
          <w:sz w:val="24"/>
          <w:szCs w:val="24"/>
        </w:rPr>
      </w:pPr>
      <w:ins w:id="241" w:author="Unknown">
        <w:r w:rsidRPr="008B5D56">
          <w:rPr>
            <w:rFonts w:ascii="Times New Roman" w:hAnsi="Times New Roman" w:cs="Times New Roman"/>
            <w:sz w:val="24"/>
            <w:szCs w:val="24"/>
          </w:rPr>
          <w:t>Аналогично для примера мы можем использовать «в то время как» петли, чтобы проверить, если файл не существует. Этот сценарий будет спать, пока файл не существует. Обратите внимание на Bash отрицатель «!» что сводит на нет (инвертирует) -e опцию.</w:t>
        </w:r>
      </w:ins>
    </w:p>
    <w:p w:rsidR="008B5D56" w:rsidRPr="008B5D56" w:rsidRDefault="008B5D56" w:rsidP="008B5D56">
      <w:pPr>
        <w:rPr>
          <w:ins w:id="242" w:author="Unknown"/>
          <w:rFonts w:ascii="Times New Roman" w:hAnsi="Times New Roman" w:cs="Times New Roman"/>
          <w:sz w:val="24"/>
          <w:szCs w:val="24"/>
        </w:rPr>
      </w:pPr>
      <w:ins w:id="243" w:author="Unknown">
        <w:r w:rsidRPr="008B5D56">
          <w:rPr>
            <w:rFonts w:ascii="Times New Roman" w:hAnsi="Times New Roman" w:cs="Times New Roman"/>
            <w:sz w:val="24"/>
            <w:szCs w:val="24"/>
          </w:rPr>
          <w:t>12. Циклы</w:t>
        </w:r>
        <w:r w:rsidRPr="008B5D56">
          <w:rPr>
            <w:rFonts w:ascii="Times New Roman" w:hAnsi="Times New Roman" w:cs="Times New Roman"/>
            <w:sz w:val="24"/>
            <w:szCs w:val="24"/>
          </w:rPr>
          <w:br/>
          <w:t>12.1. Цикл For</w:t>
        </w:r>
      </w:ins>
    </w:p>
    <w:p w:rsidR="008B5D56" w:rsidRPr="008B5D56" w:rsidRDefault="008B5D56" w:rsidP="008B5D56">
      <w:pPr>
        <w:rPr>
          <w:ins w:id="244" w:author="Unknown"/>
          <w:rFonts w:ascii="Times New Roman" w:hAnsi="Times New Roman" w:cs="Times New Roman"/>
          <w:sz w:val="24"/>
          <w:szCs w:val="24"/>
        </w:rPr>
      </w:pPr>
      <w:ins w:id="245" w:author="Unknown">
        <w:r w:rsidRPr="008B5D56">
          <w:rPr>
            <w:rFonts w:ascii="Times New Roman" w:hAnsi="Times New Roman" w:cs="Times New Roman"/>
            <w:sz w:val="24"/>
            <w:szCs w:val="24"/>
          </w:rPr>
          <w:t>#!/bin/bash</w:t>
        </w:r>
        <w:r w:rsidRPr="008B5D56">
          <w:rPr>
            <w:rFonts w:ascii="Times New Roman" w:hAnsi="Times New Roman" w:cs="Times New Roman"/>
            <w:sz w:val="24"/>
            <w:szCs w:val="24"/>
          </w:rPr>
          <w:br/>
          <w:t># for цикл</w:t>
        </w:r>
        <w:r w:rsidRPr="008B5D56">
          <w:rPr>
            <w:rFonts w:ascii="Times New Roman" w:hAnsi="Times New Roman" w:cs="Times New Roman"/>
            <w:sz w:val="24"/>
            <w:szCs w:val="24"/>
          </w:rPr>
          <w:br/>
          <w:t>for f in $</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t>ls /var/ ); do</w:t>
        </w:r>
        <w:r w:rsidRPr="008B5D56">
          <w:rPr>
            <w:rFonts w:ascii="Times New Roman" w:hAnsi="Times New Roman" w:cs="Times New Roman"/>
            <w:sz w:val="24"/>
            <w:szCs w:val="24"/>
          </w:rPr>
          <w:br/>
          <w:t>echo $f</w:t>
        </w:r>
        <w:r w:rsidRPr="008B5D56">
          <w:rPr>
            <w:rFonts w:ascii="Times New Roman" w:hAnsi="Times New Roman" w:cs="Times New Roman"/>
            <w:sz w:val="24"/>
            <w:szCs w:val="24"/>
          </w:rPr>
          <w:br/>
          <w:t>done</w:t>
        </w:r>
      </w:ins>
    </w:p>
    <w:p w:rsidR="008B5D56" w:rsidRPr="008B5D56" w:rsidRDefault="008B5D56" w:rsidP="008B5D56">
      <w:pPr>
        <w:rPr>
          <w:ins w:id="246" w:author="Unknown"/>
          <w:rFonts w:ascii="Times New Roman" w:hAnsi="Times New Roman" w:cs="Times New Roman"/>
          <w:sz w:val="24"/>
          <w:szCs w:val="24"/>
        </w:rPr>
      </w:pPr>
      <w:ins w:id="247" w:author="Unknown">
        <w:r w:rsidRPr="008B5D56">
          <w:rPr>
            <w:rFonts w:ascii="Times New Roman" w:hAnsi="Times New Roman" w:cs="Times New Roman"/>
            <w:sz w:val="24"/>
            <w:szCs w:val="24"/>
          </w:rPr>
          <w:t>Запуск for-цикла из командной строки bash:</w:t>
        </w:r>
      </w:ins>
    </w:p>
    <w:p w:rsidR="008B5D56" w:rsidRPr="008B5D56" w:rsidRDefault="008B5D56" w:rsidP="008B5D56">
      <w:pPr>
        <w:rPr>
          <w:ins w:id="248" w:author="Unknown"/>
          <w:rFonts w:ascii="Times New Roman" w:hAnsi="Times New Roman" w:cs="Times New Roman"/>
          <w:sz w:val="24"/>
          <w:szCs w:val="24"/>
        </w:rPr>
      </w:pPr>
      <w:ins w:id="249"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250" w:author="Unknown"/>
          <w:rFonts w:ascii="Times New Roman" w:hAnsi="Times New Roman" w:cs="Times New Roman"/>
          <w:sz w:val="24"/>
          <w:szCs w:val="24"/>
        </w:rPr>
      </w:pPr>
      <w:ins w:id="251" w:author="Unknown">
        <w:r w:rsidRPr="008B5D56">
          <w:rPr>
            <w:rFonts w:ascii="Times New Roman" w:hAnsi="Times New Roman" w:cs="Times New Roman"/>
            <w:sz w:val="24"/>
            <w:szCs w:val="24"/>
          </w:rPr>
          <w:t>$ for f in $</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t xml:space="preserve">ls /var/ ); do echo $f; done </w:t>
        </w:r>
      </w:ins>
    </w:p>
    <w:p w:rsidR="008B5D56" w:rsidRPr="008B5D56" w:rsidRDefault="008B5D56" w:rsidP="008B5D56">
      <w:pPr>
        <w:rPr>
          <w:ins w:id="252" w:author="Unknown"/>
          <w:rFonts w:ascii="Times New Roman" w:hAnsi="Times New Roman" w:cs="Times New Roman"/>
          <w:sz w:val="24"/>
          <w:szCs w:val="24"/>
        </w:rPr>
      </w:pPr>
      <w:ins w:id="253" w:author="Unknown">
        <w:r w:rsidRPr="008B5D56">
          <w:rPr>
            <w:rFonts w:ascii="Times New Roman" w:hAnsi="Times New Roman" w:cs="Times New Roman"/>
            <w:sz w:val="24"/>
            <w:szCs w:val="24"/>
          </w:rPr>
          <w:lastRenderedPageBreak/>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254" w:author="Unknown"/>
          <w:rFonts w:ascii="Times New Roman" w:hAnsi="Times New Roman" w:cs="Times New Roman"/>
          <w:sz w:val="24"/>
          <w:szCs w:val="24"/>
        </w:rPr>
      </w:pPr>
      <w:ins w:id="255" w:author="Unknown">
        <w:r w:rsidRPr="008B5D56">
          <w:rPr>
            <w:rFonts w:ascii="Times New Roman" w:hAnsi="Times New Roman" w:cs="Times New Roman"/>
            <w:sz w:val="24"/>
            <w:szCs w:val="24"/>
          </w:rPr>
          <w:t>$ for f in $</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t>ls /var/ ); do echo $f; done</w:t>
        </w:r>
        <w:r w:rsidRPr="008B5D56">
          <w:rPr>
            <w:rFonts w:ascii="Times New Roman" w:hAnsi="Times New Roman" w:cs="Times New Roman"/>
            <w:sz w:val="24"/>
            <w:szCs w:val="24"/>
          </w:rPr>
          <w:br/>
          <w:t>backups</w:t>
        </w:r>
        <w:r w:rsidRPr="008B5D56">
          <w:rPr>
            <w:rFonts w:ascii="Times New Roman" w:hAnsi="Times New Roman" w:cs="Times New Roman"/>
            <w:sz w:val="24"/>
            <w:szCs w:val="24"/>
          </w:rPr>
          <w:br/>
          <w:t>cache</w:t>
        </w:r>
        <w:r w:rsidRPr="008B5D56">
          <w:rPr>
            <w:rFonts w:ascii="Times New Roman" w:hAnsi="Times New Roman" w:cs="Times New Roman"/>
            <w:sz w:val="24"/>
            <w:szCs w:val="24"/>
          </w:rPr>
          <w:br/>
          <w:t>crash</w:t>
        </w:r>
        <w:r w:rsidRPr="008B5D56">
          <w:rPr>
            <w:rFonts w:ascii="Times New Roman" w:hAnsi="Times New Roman" w:cs="Times New Roman"/>
            <w:sz w:val="24"/>
            <w:szCs w:val="24"/>
          </w:rPr>
          <w:br/>
          <w:t>games</w:t>
        </w:r>
        <w:r w:rsidRPr="008B5D56">
          <w:rPr>
            <w:rFonts w:ascii="Times New Roman" w:hAnsi="Times New Roman" w:cs="Times New Roman"/>
            <w:sz w:val="24"/>
            <w:szCs w:val="24"/>
          </w:rPr>
          <w:br/>
          <w:t>lib</w:t>
        </w:r>
        <w:r w:rsidRPr="008B5D56">
          <w:rPr>
            <w:rFonts w:ascii="Times New Roman" w:hAnsi="Times New Roman" w:cs="Times New Roman"/>
            <w:sz w:val="24"/>
            <w:szCs w:val="24"/>
          </w:rPr>
          <w:br/>
          <w:t>local</w:t>
        </w:r>
        <w:r w:rsidRPr="008B5D56">
          <w:rPr>
            <w:rFonts w:ascii="Times New Roman" w:hAnsi="Times New Roman" w:cs="Times New Roman"/>
            <w:sz w:val="24"/>
            <w:szCs w:val="24"/>
          </w:rPr>
          <w:br/>
          <w:t>lock</w:t>
        </w:r>
        <w:r w:rsidRPr="008B5D56">
          <w:rPr>
            <w:rFonts w:ascii="Times New Roman" w:hAnsi="Times New Roman" w:cs="Times New Roman"/>
            <w:sz w:val="24"/>
            <w:szCs w:val="24"/>
          </w:rPr>
          <w:br/>
          <w:t>log</w:t>
        </w:r>
        <w:r w:rsidRPr="008B5D56">
          <w:rPr>
            <w:rFonts w:ascii="Times New Roman" w:hAnsi="Times New Roman" w:cs="Times New Roman"/>
            <w:sz w:val="24"/>
            <w:szCs w:val="24"/>
          </w:rPr>
          <w:br/>
          <w:t>mail</w:t>
        </w:r>
        <w:r w:rsidRPr="008B5D56">
          <w:rPr>
            <w:rFonts w:ascii="Times New Roman" w:hAnsi="Times New Roman" w:cs="Times New Roman"/>
            <w:sz w:val="24"/>
            <w:szCs w:val="24"/>
          </w:rPr>
          <w:br/>
          <w:t>opt</w:t>
        </w:r>
        <w:r w:rsidRPr="008B5D56">
          <w:rPr>
            <w:rFonts w:ascii="Times New Roman" w:hAnsi="Times New Roman" w:cs="Times New Roman"/>
            <w:sz w:val="24"/>
            <w:szCs w:val="24"/>
          </w:rPr>
          <w:br/>
          <w:t>run</w:t>
        </w:r>
        <w:r w:rsidRPr="008B5D56">
          <w:rPr>
            <w:rFonts w:ascii="Times New Roman" w:hAnsi="Times New Roman" w:cs="Times New Roman"/>
            <w:sz w:val="24"/>
            <w:szCs w:val="24"/>
          </w:rPr>
          <w:br/>
          <w:t>spool</w:t>
        </w:r>
        <w:r w:rsidRPr="008B5D56">
          <w:rPr>
            <w:rFonts w:ascii="Times New Roman" w:hAnsi="Times New Roman" w:cs="Times New Roman"/>
            <w:sz w:val="24"/>
            <w:szCs w:val="24"/>
          </w:rPr>
          <w:br/>
          <w:t>tmp</w:t>
        </w:r>
        <w:r w:rsidRPr="008B5D56">
          <w:rPr>
            <w:rFonts w:ascii="Times New Roman" w:hAnsi="Times New Roman" w:cs="Times New Roman"/>
            <w:sz w:val="24"/>
            <w:szCs w:val="24"/>
          </w:rPr>
          <w:br/>
          <w:t>www</w:t>
        </w:r>
      </w:ins>
    </w:p>
    <w:p w:rsidR="008B5D56" w:rsidRPr="008B5D56" w:rsidRDefault="008B5D56" w:rsidP="008B5D56">
      <w:pPr>
        <w:rPr>
          <w:ins w:id="256" w:author="Unknown"/>
          <w:rFonts w:ascii="Times New Roman" w:hAnsi="Times New Roman" w:cs="Times New Roman"/>
          <w:sz w:val="24"/>
          <w:szCs w:val="24"/>
        </w:rPr>
      </w:pPr>
      <w:ins w:id="257" w:author="Unknown">
        <w:r w:rsidRPr="008B5D56">
          <w:rPr>
            <w:rFonts w:ascii="Times New Roman" w:hAnsi="Times New Roman" w:cs="Times New Roman"/>
            <w:sz w:val="24"/>
            <w:szCs w:val="24"/>
          </w:rPr>
          <w:t>12.2. While цикл</w:t>
        </w:r>
      </w:ins>
    </w:p>
    <w:p w:rsidR="008B5D56" w:rsidRPr="008B5D56" w:rsidRDefault="008B5D56" w:rsidP="008B5D56">
      <w:pPr>
        <w:rPr>
          <w:ins w:id="258" w:author="Unknown"/>
          <w:rFonts w:ascii="Times New Roman" w:hAnsi="Times New Roman" w:cs="Times New Roman"/>
          <w:sz w:val="24"/>
          <w:szCs w:val="24"/>
        </w:rPr>
      </w:pPr>
      <w:ins w:id="259" w:author="Unknown">
        <w:r w:rsidRPr="008B5D56">
          <w:rPr>
            <w:rFonts w:ascii="Times New Roman" w:hAnsi="Times New Roman" w:cs="Times New Roman"/>
            <w:sz w:val="24"/>
            <w:szCs w:val="24"/>
          </w:rPr>
          <w:t>#!/bin/bash</w:t>
        </w:r>
        <w:r w:rsidRPr="008B5D56">
          <w:rPr>
            <w:rFonts w:ascii="Times New Roman" w:hAnsi="Times New Roman" w:cs="Times New Roman"/>
            <w:sz w:val="24"/>
            <w:szCs w:val="24"/>
          </w:rPr>
          <w:br/>
          <w:t>COUNT=6</w:t>
        </w:r>
        <w:r w:rsidRPr="008B5D56">
          <w:rPr>
            <w:rFonts w:ascii="Times New Roman" w:hAnsi="Times New Roman" w:cs="Times New Roman"/>
            <w:sz w:val="24"/>
            <w:szCs w:val="24"/>
          </w:rPr>
          <w:br/>
          <w:t># while цикл</w:t>
        </w:r>
        <w:r w:rsidRPr="008B5D56">
          <w:rPr>
            <w:rFonts w:ascii="Times New Roman" w:hAnsi="Times New Roman" w:cs="Times New Roman"/>
            <w:sz w:val="24"/>
            <w:szCs w:val="24"/>
          </w:rPr>
          <w:br/>
          <w:t xml:space="preserve">while </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t>$COUNT -gt 0 ]; do</w:t>
        </w:r>
        <w:r w:rsidRPr="008B5D56">
          <w:rPr>
            <w:rFonts w:ascii="Times New Roman" w:hAnsi="Times New Roman" w:cs="Times New Roman"/>
            <w:sz w:val="24"/>
            <w:szCs w:val="24"/>
          </w:rPr>
          <w:br/>
          <w:t>echo Value of count is: $COUNT</w:t>
        </w:r>
        <w:r w:rsidRPr="008B5D56">
          <w:rPr>
            <w:rFonts w:ascii="Times New Roman" w:hAnsi="Times New Roman" w:cs="Times New Roman"/>
            <w:sz w:val="24"/>
            <w:szCs w:val="24"/>
          </w:rPr>
          <w:br/>
          <w:t>let COUNT=COUNT-1</w:t>
        </w:r>
        <w:r w:rsidRPr="008B5D56">
          <w:rPr>
            <w:rFonts w:ascii="Times New Roman" w:hAnsi="Times New Roman" w:cs="Times New Roman"/>
            <w:sz w:val="24"/>
            <w:szCs w:val="24"/>
          </w:rPr>
          <w:br/>
          <w:t>done</w:t>
        </w:r>
      </w:ins>
    </w:p>
    <w:p w:rsidR="008B5D56" w:rsidRPr="008B5D56" w:rsidRDefault="008B5D56" w:rsidP="008B5D56">
      <w:pPr>
        <w:rPr>
          <w:ins w:id="260" w:author="Unknown"/>
          <w:rFonts w:ascii="Times New Roman" w:hAnsi="Times New Roman" w:cs="Times New Roman"/>
          <w:sz w:val="24"/>
          <w:szCs w:val="24"/>
        </w:rPr>
      </w:pPr>
      <w:ins w:id="261"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262" w:author="Unknown"/>
          <w:rFonts w:ascii="Times New Roman" w:hAnsi="Times New Roman" w:cs="Times New Roman"/>
          <w:sz w:val="24"/>
          <w:szCs w:val="24"/>
        </w:rPr>
      </w:pPr>
      <w:ins w:id="263" w:author="Unknown">
        <w:r w:rsidRPr="008B5D56">
          <w:rPr>
            <w:rFonts w:ascii="Times New Roman" w:hAnsi="Times New Roman" w:cs="Times New Roman"/>
            <w:sz w:val="24"/>
            <w:szCs w:val="24"/>
          </w:rPr>
          <w:t>$ ./while_loop.sh</w:t>
        </w:r>
        <w:r w:rsidRPr="008B5D56">
          <w:rPr>
            <w:rFonts w:ascii="Times New Roman" w:hAnsi="Times New Roman" w:cs="Times New Roman"/>
            <w:sz w:val="24"/>
            <w:szCs w:val="24"/>
          </w:rPr>
          <w:br/>
          <w:t>Value of count is: 6</w:t>
        </w:r>
        <w:r w:rsidRPr="008B5D56">
          <w:rPr>
            <w:rFonts w:ascii="Times New Roman" w:hAnsi="Times New Roman" w:cs="Times New Roman"/>
            <w:sz w:val="24"/>
            <w:szCs w:val="24"/>
          </w:rPr>
          <w:br/>
          <w:t>Value of count is: 5</w:t>
        </w:r>
        <w:r w:rsidRPr="008B5D56">
          <w:rPr>
            <w:rFonts w:ascii="Times New Roman" w:hAnsi="Times New Roman" w:cs="Times New Roman"/>
            <w:sz w:val="24"/>
            <w:szCs w:val="24"/>
          </w:rPr>
          <w:br/>
          <w:t>Value of count is: 4</w:t>
        </w:r>
        <w:r w:rsidRPr="008B5D56">
          <w:rPr>
            <w:rFonts w:ascii="Times New Roman" w:hAnsi="Times New Roman" w:cs="Times New Roman"/>
            <w:sz w:val="24"/>
            <w:szCs w:val="24"/>
          </w:rPr>
          <w:br/>
          <w:t>Value of count is: 3</w:t>
        </w:r>
        <w:r w:rsidRPr="008B5D56">
          <w:rPr>
            <w:rFonts w:ascii="Times New Roman" w:hAnsi="Times New Roman" w:cs="Times New Roman"/>
            <w:sz w:val="24"/>
            <w:szCs w:val="24"/>
          </w:rPr>
          <w:br/>
          <w:t>Value of count is: 2</w:t>
        </w:r>
        <w:r w:rsidRPr="008B5D56">
          <w:rPr>
            <w:rFonts w:ascii="Times New Roman" w:hAnsi="Times New Roman" w:cs="Times New Roman"/>
            <w:sz w:val="24"/>
            <w:szCs w:val="24"/>
          </w:rPr>
          <w:br/>
          <w:t>Value of count is: 1</w:t>
        </w:r>
      </w:ins>
    </w:p>
    <w:p w:rsidR="008B5D56" w:rsidRPr="008B5D56" w:rsidRDefault="008B5D56" w:rsidP="008B5D56">
      <w:pPr>
        <w:rPr>
          <w:ins w:id="264" w:author="Unknown"/>
          <w:rFonts w:ascii="Times New Roman" w:hAnsi="Times New Roman" w:cs="Times New Roman"/>
          <w:sz w:val="24"/>
          <w:szCs w:val="24"/>
        </w:rPr>
      </w:pPr>
      <w:ins w:id="265" w:author="Unknown">
        <w:r w:rsidRPr="008B5D56">
          <w:rPr>
            <w:rFonts w:ascii="Times New Roman" w:hAnsi="Times New Roman" w:cs="Times New Roman"/>
            <w:sz w:val="24"/>
            <w:szCs w:val="24"/>
          </w:rPr>
          <w:t>12.3. Until цикл</w:t>
        </w:r>
      </w:ins>
    </w:p>
    <w:p w:rsidR="008B5D56" w:rsidRPr="008B5D56" w:rsidRDefault="008B5D56" w:rsidP="008B5D56">
      <w:pPr>
        <w:rPr>
          <w:ins w:id="266" w:author="Unknown"/>
          <w:rFonts w:ascii="Times New Roman" w:hAnsi="Times New Roman" w:cs="Times New Roman"/>
          <w:sz w:val="24"/>
          <w:szCs w:val="24"/>
        </w:rPr>
      </w:pPr>
      <w:ins w:id="267" w:author="Unknown">
        <w:r w:rsidRPr="008B5D56">
          <w:rPr>
            <w:rFonts w:ascii="Times New Roman" w:hAnsi="Times New Roman" w:cs="Times New Roman"/>
            <w:sz w:val="24"/>
            <w:szCs w:val="24"/>
          </w:rPr>
          <w:t>#!/bin/bash</w:t>
        </w:r>
        <w:r w:rsidRPr="008B5D56">
          <w:rPr>
            <w:rFonts w:ascii="Times New Roman" w:hAnsi="Times New Roman" w:cs="Times New Roman"/>
            <w:sz w:val="24"/>
            <w:szCs w:val="24"/>
          </w:rPr>
          <w:br/>
          <w:t>COUNT=0</w:t>
        </w:r>
        <w:r w:rsidRPr="008B5D56">
          <w:rPr>
            <w:rFonts w:ascii="Times New Roman" w:hAnsi="Times New Roman" w:cs="Times New Roman"/>
            <w:sz w:val="24"/>
            <w:szCs w:val="24"/>
          </w:rPr>
          <w:br/>
          <w:t># until цикл</w:t>
        </w:r>
        <w:r w:rsidRPr="008B5D56">
          <w:rPr>
            <w:rFonts w:ascii="Times New Roman" w:hAnsi="Times New Roman" w:cs="Times New Roman"/>
            <w:sz w:val="24"/>
            <w:szCs w:val="24"/>
          </w:rPr>
          <w:br/>
          <w:t xml:space="preserve">until </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t>$COUNT -gt 5 ]; do</w:t>
        </w:r>
        <w:r w:rsidRPr="008B5D56">
          <w:rPr>
            <w:rFonts w:ascii="Times New Roman" w:hAnsi="Times New Roman" w:cs="Times New Roman"/>
            <w:sz w:val="24"/>
            <w:szCs w:val="24"/>
          </w:rPr>
          <w:br/>
          <w:t>echo Value of count is: $COUNT</w:t>
        </w:r>
        <w:r w:rsidRPr="008B5D56">
          <w:rPr>
            <w:rFonts w:ascii="Times New Roman" w:hAnsi="Times New Roman" w:cs="Times New Roman"/>
            <w:sz w:val="24"/>
            <w:szCs w:val="24"/>
          </w:rPr>
          <w:br/>
          <w:t>let COUNT=COUNT+1</w:t>
        </w:r>
        <w:r w:rsidRPr="008B5D56">
          <w:rPr>
            <w:rFonts w:ascii="Times New Roman" w:hAnsi="Times New Roman" w:cs="Times New Roman"/>
            <w:sz w:val="24"/>
            <w:szCs w:val="24"/>
          </w:rPr>
          <w:br/>
          <w:t>done</w:t>
        </w:r>
      </w:ins>
    </w:p>
    <w:p w:rsidR="008B5D56" w:rsidRPr="008B5D56" w:rsidRDefault="008B5D56" w:rsidP="008B5D56">
      <w:pPr>
        <w:rPr>
          <w:ins w:id="268" w:author="Unknown"/>
          <w:rFonts w:ascii="Times New Roman" w:hAnsi="Times New Roman" w:cs="Times New Roman"/>
          <w:sz w:val="24"/>
          <w:szCs w:val="24"/>
        </w:rPr>
      </w:pPr>
      <w:ins w:id="269" w:author="Unknown">
        <w:r w:rsidRPr="008B5D56">
          <w:rPr>
            <w:rFonts w:ascii="Times New Roman" w:hAnsi="Times New Roman" w:cs="Times New Roman"/>
            <w:sz w:val="24"/>
            <w:szCs w:val="24"/>
          </w:rPr>
          <w:lastRenderedPageBreak/>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270" w:author="Unknown"/>
          <w:rFonts w:ascii="Times New Roman" w:hAnsi="Times New Roman" w:cs="Times New Roman"/>
          <w:sz w:val="24"/>
          <w:szCs w:val="24"/>
        </w:rPr>
      </w:pPr>
      <w:ins w:id="271" w:author="Unknown">
        <w:r w:rsidRPr="008B5D56">
          <w:rPr>
            <w:rFonts w:ascii="Times New Roman" w:hAnsi="Times New Roman" w:cs="Times New Roman"/>
            <w:sz w:val="24"/>
            <w:szCs w:val="24"/>
          </w:rPr>
          <w:t>$ ./until_loop.sh</w:t>
        </w:r>
        <w:r w:rsidRPr="008B5D56">
          <w:rPr>
            <w:rFonts w:ascii="Times New Roman" w:hAnsi="Times New Roman" w:cs="Times New Roman"/>
            <w:sz w:val="24"/>
            <w:szCs w:val="24"/>
          </w:rPr>
          <w:br/>
          <w:t>Value of count is: 0</w:t>
        </w:r>
        <w:r w:rsidRPr="008B5D56">
          <w:rPr>
            <w:rFonts w:ascii="Times New Roman" w:hAnsi="Times New Roman" w:cs="Times New Roman"/>
            <w:sz w:val="24"/>
            <w:szCs w:val="24"/>
          </w:rPr>
          <w:br/>
          <w:t>Value of count is: 1</w:t>
        </w:r>
        <w:r w:rsidRPr="008B5D56">
          <w:rPr>
            <w:rFonts w:ascii="Times New Roman" w:hAnsi="Times New Roman" w:cs="Times New Roman"/>
            <w:sz w:val="24"/>
            <w:szCs w:val="24"/>
          </w:rPr>
          <w:br/>
          <w:t>Value of count is: 2</w:t>
        </w:r>
        <w:r w:rsidRPr="008B5D56">
          <w:rPr>
            <w:rFonts w:ascii="Times New Roman" w:hAnsi="Times New Roman" w:cs="Times New Roman"/>
            <w:sz w:val="24"/>
            <w:szCs w:val="24"/>
          </w:rPr>
          <w:br/>
          <w:t>Value of count is: 3</w:t>
        </w:r>
        <w:r w:rsidRPr="008B5D56">
          <w:rPr>
            <w:rFonts w:ascii="Times New Roman" w:hAnsi="Times New Roman" w:cs="Times New Roman"/>
            <w:sz w:val="24"/>
            <w:szCs w:val="24"/>
          </w:rPr>
          <w:br/>
          <w:t>Value of count is: 4</w:t>
        </w:r>
        <w:r w:rsidRPr="008B5D56">
          <w:rPr>
            <w:rFonts w:ascii="Times New Roman" w:hAnsi="Times New Roman" w:cs="Times New Roman"/>
            <w:sz w:val="24"/>
            <w:szCs w:val="24"/>
          </w:rPr>
          <w:br/>
          <w:t>Value of count is: 5</w:t>
        </w:r>
      </w:ins>
    </w:p>
    <w:p w:rsidR="008B5D56" w:rsidRPr="008B5D56" w:rsidRDefault="008B5D56" w:rsidP="008B5D56">
      <w:pPr>
        <w:rPr>
          <w:ins w:id="272" w:author="Unknown"/>
          <w:rFonts w:ascii="Times New Roman" w:hAnsi="Times New Roman" w:cs="Times New Roman"/>
          <w:sz w:val="24"/>
          <w:szCs w:val="24"/>
        </w:rPr>
      </w:pPr>
      <w:ins w:id="273" w:author="Unknown">
        <w:r w:rsidRPr="008B5D56">
          <w:rPr>
            <w:rFonts w:ascii="Times New Roman" w:hAnsi="Times New Roman" w:cs="Times New Roman"/>
            <w:sz w:val="24"/>
            <w:szCs w:val="24"/>
          </w:rPr>
          <w:t>12.4. Циклы с неявными условиями</w:t>
        </w:r>
        <w:proofErr w:type="gramStart"/>
        <w:r w:rsidRPr="008B5D56">
          <w:rPr>
            <w:rFonts w:ascii="Times New Roman" w:hAnsi="Times New Roman" w:cs="Times New Roman"/>
            <w:sz w:val="24"/>
            <w:szCs w:val="24"/>
          </w:rPr>
          <w:br/>
          <w:t>В</w:t>
        </w:r>
        <w:proofErr w:type="gramEnd"/>
        <w:r w:rsidRPr="008B5D56">
          <w:rPr>
            <w:rFonts w:ascii="Times New Roman" w:hAnsi="Times New Roman" w:cs="Times New Roman"/>
            <w:sz w:val="24"/>
            <w:szCs w:val="24"/>
          </w:rPr>
          <w:t xml:space="preserve"> следующем примере условием while-цикла является наличие стандартного ввода.</w:t>
        </w:r>
        <w:r w:rsidRPr="008B5D56">
          <w:rPr>
            <w:rFonts w:ascii="Times New Roman" w:hAnsi="Times New Roman" w:cs="Times New Roman"/>
            <w:sz w:val="24"/>
            <w:szCs w:val="24"/>
          </w:rPr>
          <w:br/>
          <w:t xml:space="preserve">Тело цикла </w:t>
        </w:r>
        <w:proofErr w:type="gramStart"/>
        <w:r w:rsidRPr="008B5D56">
          <w:rPr>
            <w:rFonts w:ascii="Times New Roman" w:hAnsi="Times New Roman" w:cs="Times New Roman"/>
            <w:sz w:val="24"/>
            <w:szCs w:val="24"/>
          </w:rPr>
          <w:t>будет выполняться пока есть</w:t>
        </w:r>
        <w:proofErr w:type="gramEnd"/>
        <w:r w:rsidRPr="008B5D56">
          <w:rPr>
            <w:rFonts w:ascii="Times New Roman" w:hAnsi="Times New Roman" w:cs="Times New Roman"/>
            <w:sz w:val="24"/>
            <w:szCs w:val="24"/>
          </w:rPr>
          <w:t xml:space="preserve"> чему перенаправляться из стандартного вывода в команду read.</w:t>
        </w:r>
      </w:ins>
    </w:p>
    <w:p w:rsidR="008B5D56" w:rsidRPr="008B5D56" w:rsidRDefault="008B5D56" w:rsidP="008B5D56">
      <w:pPr>
        <w:rPr>
          <w:ins w:id="274" w:author="Unknown"/>
          <w:rFonts w:ascii="Times New Roman" w:hAnsi="Times New Roman" w:cs="Times New Roman"/>
          <w:sz w:val="24"/>
          <w:szCs w:val="24"/>
        </w:rPr>
      </w:pPr>
      <w:ins w:id="275" w:author="Unknown">
        <w:r w:rsidRPr="008B5D56">
          <w:rPr>
            <w:rFonts w:ascii="Times New Roman" w:hAnsi="Times New Roman" w:cs="Times New Roman"/>
            <w:sz w:val="24"/>
            <w:szCs w:val="24"/>
          </w:rPr>
          <w:t>#!/bin/bash</w:t>
        </w:r>
        <w:r w:rsidRPr="008B5D56">
          <w:rPr>
            <w:rFonts w:ascii="Times New Roman" w:hAnsi="Times New Roman" w:cs="Times New Roman"/>
            <w:sz w:val="24"/>
            <w:szCs w:val="24"/>
          </w:rPr>
          <w:br/>
          <w:t xml:space="preserve"># Данный скрипт будет </w:t>
        </w:r>
        <w:proofErr w:type="gramStart"/>
        <w:r w:rsidRPr="008B5D56">
          <w:rPr>
            <w:rFonts w:ascii="Times New Roman" w:hAnsi="Times New Roman" w:cs="Times New Roman"/>
            <w:sz w:val="24"/>
            <w:szCs w:val="24"/>
          </w:rPr>
          <w:t>искать</w:t>
        </w:r>
        <w:proofErr w:type="gramEnd"/>
        <w:r w:rsidRPr="008B5D56">
          <w:rPr>
            <w:rFonts w:ascii="Times New Roman" w:hAnsi="Times New Roman" w:cs="Times New Roman"/>
            <w:sz w:val="24"/>
            <w:szCs w:val="24"/>
          </w:rPr>
          <w:t xml:space="preserve"> и удалять пробелы</w:t>
        </w:r>
        <w:r w:rsidRPr="008B5D56">
          <w:rPr>
            <w:rFonts w:ascii="Times New Roman" w:hAnsi="Times New Roman" w:cs="Times New Roman"/>
            <w:sz w:val="24"/>
            <w:szCs w:val="24"/>
          </w:rPr>
          <w:br/>
          <w:t># в файлах, заменяя их на подчеркивания</w:t>
        </w:r>
        <w:r w:rsidRPr="008B5D56">
          <w:rPr>
            <w:rFonts w:ascii="Times New Roman" w:hAnsi="Times New Roman" w:cs="Times New Roman"/>
            <w:sz w:val="24"/>
            <w:szCs w:val="24"/>
          </w:rPr>
          <w:br/>
          <w:t>DIR=».»</w:t>
        </w:r>
        <w:r w:rsidRPr="008B5D56">
          <w:rPr>
            <w:rFonts w:ascii="Times New Roman" w:hAnsi="Times New Roman" w:cs="Times New Roman"/>
            <w:sz w:val="24"/>
            <w:szCs w:val="24"/>
          </w:rPr>
          <w:br/>
          <w:t>Управление циклом с командой read путем перенаправления вывода в цикле.</w:t>
        </w:r>
        <w:r w:rsidRPr="008B5D56">
          <w:rPr>
            <w:rFonts w:ascii="Times New Roman" w:hAnsi="Times New Roman" w:cs="Times New Roman"/>
            <w:sz w:val="24"/>
            <w:szCs w:val="24"/>
          </w:rPr>
          <w:br/>
          <w:t>find $DIR -type f | while read file; do</w:t>
        </w:r>
        <w:r w:rsidRPr="008B5D56">
          <w:rPr>
            <w:rFonts w:ascii="Times New Roman" w:hAnsi="Times New Roman" w:cs="Times New Roman"/>
            <w:sz w:val="24"/>
            <w:szCs w:val="24"/>
          </w:rPr>
          <w:br/>
          <w:t># используем POSIX-класс [:space:] чтобы найти пробелы в именах файлов</w:t>
        </w:r>
        <w:r w:rsidRPr="008B5D56">
          <w:rPr>
            <w:rFonts w:ascii="Times New Roman" w:hAnsi="Times New Roman" w:cs="Times New Roman"/>
            <w:sz w:val="24"/>
            <w:szCs w:val="24"/>
          </w:rPr>
          <w:br/>
          <w:t>if [</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t>«$file» = *[[:space:]]* ]]; then</w:t>
        </w:r>
        <w:r w:rsidRPr="008B5D56">
          <w:rPr>
            <w:rFonts w:ascii="Times New Roman" w:hAnsi="Times New Roman" w:cs="Times New Roman"/>
            <w:sz w:val="24"/>
            <w:szCs w:val="24"/>
          </w:rPr>
          <w:br/>
          <w:t># замена пробелов подчеркиваниями</w:t>
        </w:r>
        <w:r w:rsidRPr="008B5D56">
          <w:rPr>
            <w:rFonts w:ascii="Times New Roman" w:hAnsi="Times New Roman" w:cs="Times New Roman"/>
            <w:sz w:val="24"/>
            <w:szCs w:val="24"/>
          </w:rPr>
          <w:br/>
          <w:t>mv «$file» `echo $file | tr ‘ ‘ ‘_’`</w:t>
        </w:r>
        <w:r w:rsidRPr="008B5D56">
          <w:rPr>
            <w:rFonts w:ascii="Times New Roman" w:hAnsi="Times New Roman" w:cs="Times New Roman"/>
            <w:sz w:val="24"/>
            <w:szCs w:val="24"/>
          </w:rPr>
          <w:br/>
          <w:t>fi;</w:t>
        </w:r>
        <w:r w:rsidRPr="008B5D56">
          <w:rPr>
            <w:rFonts w:ascii="Times New Roman" w:hAnsi="Times New Roman" w:cs="Times New Roman"/>
            <w:sz w:val="24"/>
            <w:szCs w:val="24"/>
          </w:rPr>
          <w:br/>
          <w:t>done</w:t>
        </w:r>
      </w:ins>
    </w:p>
    <w:p w:rsidR="008B5D56" w:rsidRPr="008B5D56" w:rsidRDefault="008B5D56" w:rsidP="008B5D56">
      <w:pPr>
        <w:rPr>
          <w:ins w:id="276" w:author="Unknown"/>
          <w:rFonts w:ascii="Times New Roman" w:hAnsi="Times New Roman" w:cs="Times New Roman"/>
          <w:sz w:val="24"/>
          <w:szCs w:val="24"/>
        </w:rPr>
      </w:pPr>
      <w:ins w:id="277"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278" w:author="Unknown"/>
          <w:rFonts w:ascii="Times New Roman" w:hAnsi="Times New Roman" w:cs="Times New Roman"/>
          <w:sz w:val="24"/>
          <w:szCs w:val="24"/>
        </w:rPr>
      </w:pPr>
      <w:ins w:id="279" w:author="Unknown">
        <w:r w:rsidRPr="008B5D56">
          <w:rPr>
            <w:rFonts w:ascii="Times New Roman" w:hAnsi="Times New Roman" w:cs="Times New Roman"/>
            <w:sz w:val="24"/>
            <w:szCs w:val="24"/>
          </w:rPr>
          <w:t>$ ls -1</w:t>
        </w:r>
        <w:r w:rsidRPr="008B5D56">
          <w:rPr>
            <w:rFonts w:ascii="Times New Roman" w:hAnsi="Times New Roman" w:cs="Times New Roman"/>
            <w:sz w:val="24"/>
            <w:szCs w:val="24"/>
          </w:rPr>
          <w:br/>
          <w:t>script.sh</w:t>
        </w:r>
        <w:r w:rsidRPr="008B5D56">
          <w:rPr>
            <w:rFonts w:ascii="Times New Roman" w:hAnsi="Times New Roman" w:cs="Times New Roman"/>
            <w:sz w:val="24"/>
            <w:szCs w:val="24"/>
          </w:rPr>
          <w:br/>
          <w:t>$ touch "file with spaces"</w:t>
        </w:r>
        <w:r w:rsidRPr="008B5D56">
          <w:rPr>
            <w:rFonts w:ascii="Times New Roman" w:hAnsi="Times New Roman" w:cs="Times New Roman"/>
            <w:sz w:val="24"/>
            <w:szCs w:val="24"/>
          </w:rPr>
          <w:br/>
          <w:t>$ ls -1</w:t>
        </w:r>
        <w:r w:rsidRPr="008B5D56">
          <w:rPr>
            <w:rFonts w:ascii="Times New Roman" w:hAnsi="Times New Roman" w:cs="Times New Roman"/>
            <w:sz w:val="24"/>
            <w:szCs w:val="24"/>
          </w:rPr>
          <w:br/>
          <w:t>file with spaces</w:t>
        </w:r>
        <w:r w:rsidRPr="008B5D56">
          <w:rPr>
            <w:rFonts w:ascii="Times New Roman" w:hAnsi="Times New Roman" w:cs="Times New Roman"/>
            <w:sz w:val="24"/>
            <w:szCs w:val="24"/>
          </w:rPr>
          <w:br/>
          <w:t>script.sh</w:t>
        </w:r>
        <w:r w:rsidRPr="008B5D56">
          <w:rPr>
            <w:rFonts w:ascii="Times New Roman" w:hAnsi="Times New Roman" w:cs="Times New Roman"/>
            <w:sz w:val="24"/>
            <w:szCs w:val="24"/>
          </w:rPr>
          <w:br/>
          <w:t>$ ./script.sh</w:t>
        </w:r>
        <w:r w:rsidRPr="008B5D56">
          <w:rPr>
            <w:rFonts w:ascii="Times New Roman" w:hAnsi="Times New Roman" w:cs="Times New Roman"/>
            <w:sz w:val="24"/>
            <w:szCs w:val="24"/>
          </w:rPr>
          <w:br/>
          <w:t>$ ls -1</w:t>
        </w:r>
        <w:r w:rsidRPr="008B5D56">
          <w:rPr>
            <w:rFonts w:ascii="Times New Roman" w:hAnsi="Times New Roman" w:cs="Times New Roman"/>
            <w:sz w:val="24"/>
            <w:szCs w:val="24"/>
          </w:rPr>
          <w:br/>
          <w:t>file_with_spaces</w:t>
        </w:r>
        <w:r w:rsidRPr="008B5D56">
          <w:rPr>
            <w:rFonts w:ascii="Times New Roman" w:hAnsi="Times New Roman" w:cs="Times New Roman"/>
            <w:sz w:val="24"/>
            <w:szCs w:val="24"/>
          </w:rPr>
          <w:br/>
          <w:t>script.sh</w:t>
        </w:r>
      </w:ins>
    </w:p>
    <w:p w:rsidR="008B5D56" w:rsidRPr="008B5D56" w:rsidRDefault="008B5D56" w:rsidP="008B5D56">
      <w:pPr>
        <w:rPr>
          <w:ins w:id="280" w:author="Unknown"/>
          <w:rFonts w:ascii="Times New Roman" w:hAnsi="Times New Roman" w:cs="Times New Roman"/>
          <w:sz w:val="24"/>
          <w:szCs w:val="24"/>
        </w:rPr>
      </w:pPr>
      <w:ins w:id="281" w:author="Unknown">
        <w:r w:rsidRPr="008B5D56">
          <w:rPr>
            <w:rFonts w:ascii="Times New Roman" w:hAnsi="Times New Roman" w:cs="Times New Roman"/>
            <w:sz w:val="24"/>
            <w:szCs w:val="24"/>
          </w:rPr>
          <w:t>13. Функции</w:t>
        </w:r>
      </w:ins>
    </w:p>
    <w:p w:rsidR="008B5D56" w:rsidRPr="008B5D56" w:rsidRDefault="008B5D56" w:rsidP="008B5D56">
      <w:pPr>
        <w:rPr>
          <w:ins w:id="282" w:author="Unknown"/>
          <w:rFonts w:ascii="Times New Roman" w:hAnsi="Times New Roman" w:cs="Times New Roman"/>
          <w:sz w:val="24"/>
          <w:szCs w:val="24"/>
        </w:rPr>
      </w:pPr>
      <w:ins w:id="283" w:author="Unknown">
        <w:r w:rsidRPr="008B5D56">
          <w:rPr>
            <w:rFonts w:ascii="Times New Roman" w:hAnsi="Times New Roman" w:cs="Times New Roman"/>
            <w:sz w:val="24"/>
            <w:szCs w:val="24"/>
          </w:rPr>
          <w:t>#!/bin/bash</w:t>
        </w:r>
        <w:r w:rsidRPr="008B5D56">
          <w:rPr>
            <w:rFonts w:ascii="Times New Roman" w:hAnsi="Times New Roman" w:cs="Times New Roman"/>
            <w:sz w:val="24"/>
            <w:szCs w:val="24"/>
          </w:rPr>
          <w:br/>
          <w:t># Функции могут быть объявлены в любом порядке</w:t>
        </w:r>
        <w:r w:rsidRPr="008B5D56">
          <w:rPr>
            <w:rFonts w:ascii="Times New Roman" w:hAnsi="Times New Roman" w:cs="Times New Roman"/>
            <w:sz w:val="24"/>
            <w:szCs w:val="24"/>
          </w:rPr>
          <w:br/>
          <w:t>function function_B {</w:t>
        </w:r>
        <w:r w:rsidRPr="008B5D56">
          <w:rPr>
            <w:rFonts w:ascii="Times New Roman" w:hAnsi="Times New Roman" w:cs="Times New Roman"/>
            <w:sz w:val="24"/>
            <w:szCs w:val="24"/>
          </w:rPr>
          <w:br/>
          <w:t>echo Function B.</w:t>
        </w:r>
        <w:r w:rsidRPr="008B5D56">
          <w:rPr>
            <w:rFonts w:ascii="Times New Roman" w:hAnsi="Times New Roman" w:cs="Times New Roman"/>
            <w:sz w:val="24"/>
            <w:szCs w:val="24"/>
          </w:rPr>
          <w:br/>
          <w:t>}</w:t>
        </w:r>
        <w:r w:rsidRPr="008B5D56">
          <w:rPr>
            <w:rFonts w:ascii="Times New Roman" w:hAnsi="Times New Roman" w:cs="Times New Roman"/>
            <w:sz w:val="24"/>
            <w:szCs w:val="24"/>
          </w:rPr>
          <w:br/>
        </w:r>
        <w:r w:rsidRPr="008B5D56">
          <w:rPr>
            <w:rFonts w:ascii="Times New Roman" w:hAnsi="Times New Roman" w:cs="Times New Roman"/>
            <w:sz w:val="24"/>
            <w:szCs w:val="24"/>
          </w:rPr>
          <w:lastRenderedPageBreak/>
          <w:t>function function_A {</w:t>
        </w:r>
        <w:r w:rsidRPr="008B5D56">
          <w:rPr>
            <w:rFonts w:ascii="Times New Roman" w:hAnsi="Times New Roman" w:cs="Times New Roman"/>
            <w:sz w:val="24"/>
            <w:szCs w:val="24"/>
          </w:rPr>
          <w:br/>
          <w:t>echo $1</w:t>
        </w:r>
        <w:r w:rsidRPr="008B5D56">
          <w:rPr>
            <w:rFonts w:ascii="Times New Roman" w:hAnsi="Times New Roman" w:cs="Times New Roman"/>
            <w:sz w:val="24"/>
            <w:szCs w:val="24"/>
          </w:rPr>
          <w:br/>
          <w:t>}</w:t>
        </w:r>
        <w:r w:rsidRPr="008B5D56">
          <w:rPr>
            <w:rFonts w:ascii="Times New Roman" w:hAnsi="Times New Roman" w:cs="Times New Roman"/>
            <w:sz w:val="24"/>
            <w:szCs w:val="24"/>
          </w:rPr>
          <w:br/>
          <w:t>function function_D {</w:t>
        </w:r>
        <w:r w:rsidRPr="008B5D56">
          <w:rPr>
            <w:rFonts w:ascii="Times New Roman" w:hAnsi="Times New Roman" w:cs="Times New Roman"/>
            <w:sz w:val="24"/>
            <w:szCs w:val="24"/>
          </w:rPr>
          <w:br/>
          <w:t>echo Function D.</w:t>
        </w:r>
        <w:r w:rsidRPr="008B5D56">
          <w:rPr>
            <w:rFonts w:ascii="Times New Roman" w:hAnsi="Times New Roman" w:cs="Times New Roman"/>
            <w:sz w:val="24"/>
            <w:szCs w:val="24"/>
          </w:rPr>
          <w:br/>
          <w:t>}</w:t>
        </w:r>
        <w:r w:rsidRPr="008B5D56">
          <w:rPr>
            <w:rFonts w:ascii="Times New Roman" w:hAnsi="Times New Roman" w:cs="Times New Roman"/>
            <w:sz w:val="24"/>
            <w:szCs w:val="24"/>
          </w:rPr>
          <w:br/>
          <w:t>function function_C {</w:t>
        </w:r>
        <w:r w:rsidRPr="008B5D56">
          <w:rPr>
            <w:rFonts w:ascii="Times New Roman" w:hAnsi="Times New Roman" w:cs="Times New Roman"/>
            <w:sz w:val="24"/>
            <w:szCs w:val="24"/>
          </w:rPr>
          <w:br/>
          <w:t>echo $1</w:t>
        </w:r>
        <w:r w:rsidRPr="008B5D56">
          <w:rPr>
            <w:rFonts w:ascii="Times New Roman" w:hAnsi="Times New Roman" w:cs="Times New Roman"/>
            <w:sz w:val="24"/>
            <w:szCs w:val="24"/>
          </w:rPr>
          <w:br/>
          <w:t>}</w:t>
        </w:r>
        <w:r w:rsidRPr="008B5D56">
          <w:rPr>
            <w:rFonts w:ascii="Times New Roman" w:hAnsi="Times New Roman" w:cs="Times New Roman"/>
            <w:sz w:val="24"/>
            <w:szCs w:val="24"/>
          </w:rPr>
          <w:br/>
          <w:t xml:space="preserve"># Вызываем </w:t>
        </w:r>
        <w:proofErr w:type="gramStart"/>
        <w:r w:rsidRPr="008B5D56">
          <w:rPr>
            <w:rFonts w:ascii="Times New Roman" w:hAnsi="Times New Roman" w:cs="Times New Roman"/>
            <w:sz w:val="24"/>
            <w:szCs w:val="24"/>
          </w:rPr>
          <w:t>функции</w:t>
        </w:r>
        <w:proofErr w:type="gramEnd"/>
        <w:r w:rsidRPr="008B5D56">
          <w:rPr>
            <w:rFonts w:ascii="Times New Roman" w:hAnsi="Times New Roman" w:cs="Times New Roman"/>
            <w:sz w:val="24"/>
            <w:szCs w:val="24"/>
          </w:rPr>
          <w:br/>
          <w:t># передаем параметр в функцию function A</w:t>
        </w:r>
        <w:r w:rsidRPr="008B5D56">
          <w:rPr>
            <w:rFonts w:ascii="Times New Roman" w:hAnsi="Times New Roman" w:cs="Times New Roman"/>
            <w:sz w:val="24"/>
            <w:szCs w:val="24"/>
          </w:rPr>
          <w:br/>
          <w:t>function_A «Function A.»</w:t>
        </w:r>
        <w:r w:rsidRPr="008B5D56">
          <w:rPr>
            <w:rFonts w:ascii="Times New Roman" w:hAnsi="Times New Roman" w:cs="Times New Roman"/>
            <w:sz w:val="24"/>
            <w:szCs w:val="24"/>
          </w:rPr>
          <w:br/>
          <w:t>function_B</w:t>
        </w:r>
        <w:r w:rsidRPr="008B5D56">
          <w:rPr>
            <w:rFonts w:ascii="Times New Roman" w:hAnsi="Times New Roman" w:cs="Times New Roman"/>
            <w:sz w:val="24"/>
            <w:szCs w:val="24"/>
          </w:rPr>
          <w:br/>
          <w:t># передаем параметр в функцию function C</w:t>
        </w:r>
        <w:r w:rsidRPr="008B5D56">
          <w:rPr>
            <w:rFonts w:ascii="Times New Roman" w:hAnsi="Times New Roman" w:cs="Times New Roman"/>
            <w:sz w:val="24"/>
            <w:szCs w:val="24"/>
          </w:rPr>
          <w:br/>
          <w:t>function_C «Function C.»</w:t>
        </w:r>
        <w:r w:rsidRPr="008B5D56">
          <w:rPr>
            <w:rFonts w:ascii="Times New Roman" w:hAnsi="Times New Roman" w:cs="Times New Roman"/>
            <w:sz w:val="24"/>
            <w:szCs w:val="24"/>
          </w:rPr>
          <w:br/>
          <w:t>function_D</w:t>
        </w:r>
      </w:ins>
    </w:p>
    <w:p w:rsidR="008B5D56" w:rsidRPr="008B5D56" w:rsidRDefault="008B5D56" w:rsidP="008B5D56">
      <w:pPr>
        <w:rPr>
          <w:ins w:id="284" w:author="Unknown"/>
          <w:rFonts w:ascii="Times New Roman" w:hAnsi="Times New Roman" w:cs="Times New Roman"/>
          <w:sz w:val="24"/>
          <w:szCs w:val="24"/>
        </w:rPr>
      </w:pPr>
      <w:ins w:id="285"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286" w:author="Unknown"/>
          <w:rFonts w:ascii="Times New Roman" w:hAnsi="Times New Roman" w:cs="Times New Roman"/>
          <w:sz w:val="24"/>
          <w:szCs w:val="24"/>
        </w:rPr>
      </w:pPr>
      <w:ins w:id="287" w:author="Unknown">
        <w:r w:rsidRPr="008B5D56">
          <w:rPr>
            <w:rFonts w:ascii="Times New Roman" w:hAnsi="Times New Roman" w:cs="Times New Roman"/>
            <w:sz w:val="24"/>
            <w:szCs w:val="24"/>
          </w:rPr>
          <w:t>$ ./functions.sh</w:t>
        </w:r>
        <w:r w:rsidRPr="008B5D56">
          <w:rPr>
            <w:rFonts w:ascii="Times New Roman" w:hAnsi="Times New Roman" w:cs="Times New Roman"/>
            <w:sz w:val="24"/>
            <w:szCs w:val="24"/>
          </w:rPr>
          <w:br/>
          <w:t>Function A.</w:t>
        </w:r>
        <w:r w:rsidRPr="008B5D56">
          <w:rPr>
            <w:rFonts w:ascii="Times New Roman" w:hAnsi="Times New Roman" w:cs="Times New Roman"/>
            <w:sz w:val="24"/>
            <w:szCs w:val="24"/>
          </w:rPr>
          <w:br/>
          <w:t>Function B.</w:t>
        </w:r>
        <w:r w:rsidRPr="008B5D56">
          <w:rPr>
            <w:rFonts w:ascii="Times New Roman" w:hAnsi="Times New Roman" w:cs="Times New Roman"/>
            <w:sz w:val="24"/>
            <w:szCs w:val="24"/>
          </w:rPr>
          <w:br/>
          <w:t>Function C.</w:t>
        </w:r>
        <w:r w:rsidRPr="008B5D56">
          <w:rPr>
            <w:rFonts w:ascii="Times New Roman" w:hAnsi="Times New Roman" w:cs="Times New Roman"/>
            <w:sz w:val="24"/>
            <w:szCs w:val="24"/>
          </w:rPr>
          <w:br/>
          <w:t>Function D.</w:t>
        </w:r>
      </w:ins>
    </w:p>
    <w:p w:rsidR="008B5D56" w:rsidRPr="008B5D56" w:rsidRDefault="008B5D56" w:rsidP="008B5D56">
      <w:pPr>
        <w:rPr>
          <w:ins w:id="288" w:author="Unknown"/>
          <w:rFonts w:ascii="Times New Roman" w:hAnsi="Times New Roman" w:cs="Times New Roman"/>
          <w:sz w:val="24"/>
          <w:szCs w:val="24"/>
        </w:rPr>
      </w:pPr>
      <w:ins w:id="289" w:author="Unknown">
        <w:r w:rsidRPr="008B5D56">
          <w:rPr>
            <w:rFonts w:ascii="Times New Roman" w:hAnsi="Times New Roman" w:cs="Times New Roman"/>
            <w:sz w:val="24"/>
            <w:szCs w:val="24"/>
          </w:rPr>
          <w:t>14. Оператор выбора — Select</w:t>
        </w:r>
      </w:ins>
    </w:p>
    <w:p w:rsidR="008B5D56" w:rsidRPr="008B5D56" w:rsidRDefault="008B5D56" w:rsidP="008B5D56">
      <w:pPr>
        <w:rPr>
          <w:ins w:id="290" w:author="Unknown"/>
          <w:rFonts w:ascii="Times New Roman" w:hAnsi="Times New Roman" w:cs="Times New Roman"/>
          <w:sz w:val="24"/>
          <w:szCs w:val="24"/>
        </w:rPr>
      </w:pPr>
      <w:ins w:id="291" w:author="Unknown">
        <w:r w:rsidRPr="008B5D56">
          <w:rPr>
            <w:rFonts w:ascii="Times New Roman" w:hAnsi="Times New Roman" w:cs="Times New Roman"/>
            <w:sz w:val="24"/>
            <w:szCs w:val="24"/>
          </w:rPr>
          <w:t>#!/bin/bash</w:t>
        </w:r>
        <w:r w:rsidRPr="008B5D56">
          <w:rPr>
            <w:rFonts w:ascii="Times New Roman" w:hAnsi="Times New Roman" w:cs="Times New Roman"/>
            <w:sz w:val="24"/>
            <w:szCs w:val="24"/>
          </w:rPr>
          <w:br/>
          <w:t>PS3=’Choose one word: ‘</w:t>
        </w:r>
        <w:r w:rsidRPr="008B5D56">
          <w:rPr>
            <w:rFonts w:ascii="Times New Roman" w:hAnsi="Times New Roman" w:cs="Times New Roman"/>
            <w:sz w:val="24"/>
            <w:szCs w:val="24"/>
          </w:rPr>
          <w:br/>
          <w:t># select</w:t>
        </w:r>
        <w:r w:rsidRPr="008B5D56">
          <w:rPr>
            <w:rFonts w:ascii="Times New Roman" w:hAnsi="Times New Roman" w:cs="Times New Roman"/>
            <w:sz w:val="24"/>
            <w:szCs w:val="24"/>
          </w:rPr>
          <w:br/>
          <w:t>select word in «linux» «bash» «scripting» «tutorial»</w:t>
        </w:r>
        <w:r w:rsidRPr="008B5D56">
          <w:rPr>
            <w:rFonts w:ascii="Times New Roman" w:hAnsi="Times New Roman" w:cs="Times New Roman"/>
            <w:sz w:val="24"/>
            <w:szCs w:val="24"/>
          </w:rPr>
          <w:br/>
          <w:t>do</w:t>
        </w:r>
        <w:r w:rsidRPr="008B5D56">
          <w:rPr>
            <w:rFonts w:ascii="Times New Roman" w:hAnsi="Times New Roman" w:cs="Times New Roman"/>
            <w:sz w:val="24"/>
            <w:szCs w:val="24"/>
          </w:rPr>
          <w:br/>
          <w:t>echo «The word you have selected is: $word»</w:t>
        </w:r>
        <w:r w:rsidRPr="008B5D56">
          <w:rPr>
            <w:rFonts w:ascii="Times New Roman" w:hAnsi="Times New Roman" w:cs="Times New Roman"/>
            <w:sz w:val="24"/>
            <w:szCs w:val="24"/>
          </w:rPr>
          <w:br/>
          <w:t># Прерываем, в противном случае цикл будет бесконечный.</w:t>
        </w:r>
        <w:r w:rsidRPr="008B5D56">
          <w:rPr>
            <w:rFonts w:ascii="Times New Roman" w:hAnsi="Times New Roman" w:cs="Times New Roman"/>
            <w:sz w:val="24"/>
            <w:szCs w:val="24"/>
          </w:rPr>
          <w:br/>
          <w:t>break</w:t>
        </w:r>
        <w:r w:rsidRPr="008B5D56">
          <w:rPr>
            <w:rFonts w:ascii="Times New Roman" w:hAnsi="Times New Roman" w:cs="Times New Roman"/>
            <w:sz w:val="24"/>
            <w:szCs w:val="24"/>
          </w:rPr>
          <w:br/>
          <w:t>done</w:t>
        </w:r>
        <w:r w:rsidRPr="008B5D56">
          <w:rPr>
            <w:rFonts w:ascii="Times New Roman" w:hAnsi="Times New Roman" w:cs="Times New Roman"/>
            <w:sz w:val="24"/>
            <w:szCs w:val="24"/>
          </w:rPr>
          <w:br/>
          <w:t>exit 0</w:t>
        </w:r>
      </w:ins>
    </w:p>
    <w:p w:rsidR="008B5D56" w:rsidRPr="008B5D56" w:rsidRDefault="008B5D56" w:rsidP="008B5D56">
      <w:pPr>
        <w:rPr>
          <w:ins w:id="292" w:author="Unknown"/>
          <w:rFonts w:ascii="Times New Roman" w:hAnsi="Times New Roman" w:cs="Times New Roman"/>
          <w:sz w:val="24"/>
          <w:szCs w:val="24"/>
        </w:rPr>
      </w:pPr>
      <w:ins w:id="293"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294" w:author="Unknown"/>
          <w:rFonts w:ascii="Times New Roman" w:hAnsi="Times New Roman" w:cs="Times New Roman"/>
          <w:sz w:val="24"/>
          <w:szCs w:val="24"/>
        </w:rPr>
      </w:pPr>
      <w:ins w:id="295" w:author="Unknown">
        <w:r w:rsidRPr="008B5D56">
          <w:rPr>
            <w:rFonts w:ascii="Times New Roman" w:hAnsi="Times New Roman" w:cs="Times New Roman"/>
            <w:sz w:val="24"/>
            <w:szCs w:val="24"/>
          </w:rPr>
          <w:t>$ ./select.sh</w:t>
        </w:r>
        <w:r w:rsidRPr="008B5D56">
          <w:rPr>
            <w:rFonts w:ascii="Times New Roman" w:hAnsi="Times New Roman" w:cs="Times New Roman"/>
            <w:sz w:val="24"/>
            <w:szCs w:val="24"/>
          </w:rPr>
          <w:br/>
          <w:t>1) linux</w:t>
        </w:r>
        <w:r w:rsidRPr="008B5D56">
          <w:rPr>
            <w:rFonts w:ascii="Times New Roman" w:hAnsi="Times New Roman" w:cs="Times New Roman"/>
            <w:sz w:val="24"/>
            <w:szCs w:val="24"/>
          </w:rPr>
          <w:br/>
          <w:t>2) bash</w:t>
        </w:r>
        <w:r w:rsidRPr="008B5D56">
          <w:rPr>
            <w:rFonts w:ascii="Times New Roman" w:hAnsi="Times New Roman" w:cs="Times New Roman"/>
            <w:sz w:val="24"/>
            <w:szCs w:val="24"/>
          </w:rPr>
          <w:br/>
          <w:t>3) scripting</w:t>
        </w:r>
        <w:r w:rsidRPr="008B5D56">
          <w:rPr>
            <w:rFonts w:ascii="Times New Roman" w:hAnsi="Times New Roman" w:cs="Times New Roman"/>
            <w:sz w:val="24"/>
            <w:szCs w:val="24"/>
          </w:rPr>
          <w:br/>
          <w:t>4) tutorial</w:t>
        </w:r>
        <w:r w:rsidRPr="008B5D56">
          <w:rPr>
            <w:rFonts w:ascii="Times New Roman" w:hAnsi="Times New Roman" w:cs="Times New Roman"/>
            <w:sz w:val="24"/>
            <w:szCs w:val="24"/>
          </w:rPr>
          <w:br/>
          <w:t>Choose one word: 4</w:t>
        </w:r>
        <w:r w:rsidRPr="008B5D56">
          <w:rPr>
            <w:rFonts w:ascii="Times New Roman" w:hAnsi="Times New Roman" w:cs="Times New Roman"/>
            <w:sz w:val="24"/>
            <w:szCs w:val="24"/>
          </w:rPr>
          <w:br/>
          <w:t>The word you have selected is: tutorial</w:t>
        </w:r>
      </w:ins>
    </w:p>
    <w:p w:rsidR="008B5D56" w:rsidRPr="008B5D56" w:rsidRDefault="008B5D56" w:rsidP="008B5D56">
      <w:pPr>
        <w:rPr>
          <w:ins w:id="296" w:author="Unknown"/>
          <w:rFonts w:ascii="Times New Roman" w:hAnsi="Times New Roman" w:cs="Times New Roman"/>
          <w:sz w:val="24"/>
          <w:szCs w:val="24"/>
        </w:rPr>
      </w:pPr>
      <w:ins w:id="297" w:author="Unknown">
        <w:r w:rsidRPr="008B5D56">
          <w:rPr>
            <w:rFonts w:ascii="Times New Roman" w:hAnsi="Times New Roman" w:cs="Times New Roman"/>
            <w:sz w:val="24"/>
            <w:szCs w:val="24"/>
          </w:rPr>
          <w:lastRenderedPageBreak/>
          <w:t>15. Оператор выбора — Case</w:t>
        </w:r>
      </w:ins>
    </w:p>
    <w:p w:rsidR="008B5D56" w:rsidRPr="008B5D56" w:rsidRDefault="008B5D56" w:rsidP="008B5D56">
      <w:pPr>
        <w:rPr>
          <w:ins w:id="298" w:author="Unknown"/>
          <w:rFonts w:ascii="Times New Roman" w:hAnsi="Times New Roman" w:cs="Times New Roman"/>
          <w:sz w:val="24"/>
          <w:szCs w:val="24"/>
        </w:rPr>
      </w:pPr>
      <w:ins w:id="299" w:author="Unknown">
        <w:r w:rsidRPr="008B5D56">
          <w:rPr>
            <w:rFonts w:ascii="Times New Roman" w:hAnsi="Times New Roman" w:cs="Times New Roman"/>
            <w:sz w:val="24"/>
            <w:szCs w:val="24"/>
          </w:rPr>
          <w:t>#!/bin/bash</w:t>
        </w:r>
        <w:r w:rsidRPr="008B5D56">
          <w:rPr>
            <w:rFonts w:ascii="Times New Roman" w:hAnsi="Times New Roman" w:cs="Times New Roman"/>
            <w:sz w:val="24"/>
            <w:szCs w:val="24"/>
          </w:rPr>
          <w:br/>
          <w:t>echo «What is your preferred programming / scripting language»</w:t>
        </w:r>
        <w:r w:rsidRPr="008B5D56">
          <w:rPr>
            <w:rFonts w:ascii="Times New Roman" w:hAnsi="Times New Roman" w:cs="Times New Roman"/>
            <w:sz w:val="24"/>
            <w:szCs w:val="24"/>
          </w:rPr>
          <w:br/>
          <w:t>echo «1) bash»</w:t>
        </w:r>
        <w:r w:rsidRPr="008B5D56">
          <w:rPr>
            <w:rFonts w:ascii="Times New Roman" w:hAnsi="Times New Roman" w:cs="Times New Roman"/>
            <w:sz w:val="24"/>
            <w:szCs w:val="24"/>
          </w:rPr>
          <w:br/>
          <w:t>echo «2) perl»</w:t>
        </w:r>
        <w:r w:rsidRPr="008B5D56">
          <w:rPr>
            <w:rFonts w:ascii="Times New Roman" w:hAnsi="Times New Roman" w:cs="Times New Roman"/>
            <w:sz w:val="24"/>
            <w:szCs w:val="24"/>
          </w:rPr>
          <w:br/>
          <w:t>echo «3) phyton»</w:t>
        </w:r>
        <w:r w:rsidRPr="008B5D56">
          <w:rPr>
            <w:rFonts w:ascii="Times New Roman" w:hAnsi="Times New Roman" w:cs="Times New Roman"/>
            <w:sz w:val="24"/>
            <w:szCs w:val="24"/>
          </w:rPr>
          <w:br/>
          <w:t>echo «4) c++»</w:t>
        </w:r>
        <w:r w:rsidRPr="008B5D56">
          <w:rPr>
            <w:rFonts w:ascii="Times New Roman" w:hAnsi="Times New Roman" w:cs="Times New Roman"/>
            <w:sz w:val="24"/>
            <w:szCs w:val="24"/>
          </w:rPr>
          <w:br/>
          <w:t>echo «5) I do not know</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t>»</w:t>
        </w:r>
        <w:r w:rsidRPr="008B5D56">
          <w:rPr>
            <w:rFonts w:ascii="Times New Roman" w:hAnsi="Times New Roman" w:cs="Times New Roman"/>
            <w:sz w:val="24"/>
            <w:szCs w:val="24"/>
          </w:rPr>
          <w:br/>
          <w:t>read case;</w:t>
        </w:r>
        <w:r w:rsidRPr="008B5D56">
          <w:rPr>
            <w:rFonts w:ascii="Times New Roman" w:hAnsi="Times New Roman" w:cs="Times New Roman"/>
            <w:sz w:val="24"/>
            <w:szCs w:val="24"/>
          </w:rPr>
          <w:br/>
          <w:t># простая структура case-выбора</w:t>
        </w:r>
        <w:r w:rsidRPr="008B5D56">
          <w:rPr>
            <w:rFonts w:ascii="Times New Roman" w:hAnsi="Times New Roman" w:cs="Times New Roman"/>
            <w:sz w:val="24"/>
            <w:szCs w:val="24"/>
          </w:rPr>
          <w:br/>
          <w:t># обратите внимание, что в данном примере $case — всего лишь переменная</w:t>
        </w:r>
        <w:r w:rsidRPr="008B5D56">
          <w:rPr>
            <w:rFonts w:ascii="Times New Roman" w:hAnsi="Times New Roman" w:cs="Times New Roman"/>
            <w:sz w:val="24"/>
            <w:szCs w:val="24"/>
          </w:rPr>
          <w:br/>
          <w:t># и не обязана так называться. Это лишь пример</w:t>
        </w:r>
        <w:r w:rsidRPr="008B5D56">
          <w:rPr>
            <w:rFonts w:ascii="Times New Roman" w:hAnsi="Times New Roman" w:cs="Times New Roman"/>
            <w:sz w:val="24"/>
            <w:szCs w:val="24"/>
          </w:rPr>
          <w:br/>
          <w:t>case $case in</w:t>
        </w:r>
        <w:r w:rsidRPr="008B5D56">
          <w:rPr>
            <w:rFonts w:ascii="Times New Roman" w:hAnsi="Times New Roman" w:cs="Times New Roman"/>
            <w:sz w:val="24"/>
            <w:szCs w:val="24"/>
          </w:rPr>
          <w:br/>
          <w:t>1) echo «You selected bash»;;</w:t>
        </w:r>
        <w:r w:rsidRPr="008B5D56">
          <w:rPr>
            <w:rFonts w:ascii="Times New Roman" w:hAnsi="Times New Roman" w:cs="Times New Roman"/>
            <w:sz w:val="24"/>
            <w:szCs w:val="24"/>
          </w:rPr>
          <w:br/>
          <w:t>2) echo «You selected perl»;;</w:t>
        </w:r>
        <w:r w:rsidRPr="008B5D56">
          <w:rPr>
            <w:rFonts w:ascii="Times New Roman" w:hAnsi="Times New Roman" w:cs="Times New Roman"/>
            <w:sz w:val="24"/>
            <w:szCs w:val="24"/>
          </w:rPr>
          <w:br/>
          <w:t>3) echo «You selected phyton»;;</w:t>
        </w:r>
        <w:r w:rsidRPr="008B5D56">
          <w:rPr>
            <w:rFonts w:ascii="Times New Roman" w:hAnsi="Times New Roman" w:cs="Times New Roman"/>
            <w:sz w:val="24"/>
            <w:szCs w:val="24"/>
          </w:rPr>
          <w:br/>
          <w:t>4) echo «You selected c++»;;</w:t>
        </w:r>
        <w:r w:rsidRPr="008B5D56">
          <w:rPr>
            <w:rFonts w:ascii="Times New Roman" w:hAnsi="Times New Roman" w:cs="Times New Roman"/>
            <w:sz w:val="24"/>
            <w:szCs w:val="24"/>
          </w:rPr>
          <w:br/>
          <w:t>5) exit</w:t>
        </w:r>
        <w:r w:rsidRPr="008B5D56">
          <w:rPr>
            <w:rFonts w:ascii="Times New Roman" w:hAnsi="Times New Roman" w:cs="Times New Roman"/>
            <w:sz w:val="24"/>
            <w:szCs w:val="24"/>
          </w:rPr>
          <w:br/>
          <w:t>esac</w:t>
        </w:r>
      </w:ins>
    </w:p>
    <w:p w:rsidR="008B5D56" w:rsidRPr="008B5D56" w:rsidRDefault="008B5D56" w:rsidP="008B5D56">
      <w:pPr>
        <w:rPr>
          <w:ins w:id="300" w:author="Unknown"/>
          <w:rFonts w:ascii="Times New Roman" w:hAnsi="Times New Roman" w:cs="Times New Roman"/>
          <w:sz w:val="24"/>
          <w:szCs w:val="24"/>
        </w:rPr>
      </w:pPr>
      <w:ins w:id="301" w:author="Unknown">
        <w:r w:rsidRPr="008B5D56">
          <w:rPr>
            <w:rFonts w:ascii="Times New Roman" w:hAnsi="Times New Roman" w:cs="Times New Roman"/>
            <w:sz w:val="24"/>
            <w:szCs w:val="24"/>
          </w:rPr>
          <w:t>Код: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"https://ubuntologia.ru/forum/viewtopic.php?f=109&amp;t=2296"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Выделить всё</w:t>
        </w:r>
        <w:r w:rsidRPr="008B5D56">
          <w:rPr>
            <w:rFonts w:ascii="Times New Roman" w:hAnsi="Times New Roman" w:cs="Times New Roman"/>
            <w:sz w:val="24"/>
            <w:szCs w:val="24"/>
          </w:rPr>
          <w:fldChar w:fldCharType="end"/>
        </w:r>
      </w:ins>
    </w:p>
    <w:p w:rsidR="008B5D56" w:rsidRPr="008B5D56" w:rsidRDefault="008B5D56" w:rsidP="008B5D56">
      <w:pPr>
        <w:rPr>
          <w:ins w:id="302" w:author="Unknown"/>
          <w:rFonts w:ascii="Times New Roman" w:hAnsi="Times New Roman" w:cs="Times New Roman"/>
          <w:sz w:val="24"/>
          <w:szCs w:val="24"/>
        </w:rPr>
      </w:pPr>
      <w:ins w:id="303" w:author="Unknown">
        <w:r w:rsidRPr="008B5D56">
          <w:rPr>
            <w:rFonts w:ascii="Times New Roman" w:hAnsi="Times New Roman" w:cs="Times New Roman"/>
            <w:sz w:val="24"/>
            <w:szCs w:val="24"/>
          </w:rPr>
          <w:t>$ ./case.sh</w:t>
        </w:r>
        <w:r w:rsidRPr="008B5D56">
          <w:rPr>
            <w:rFonts w:ascii="Times New Roman" w:hAnsi="Times New Roman" w:cs="Times New Roman"/>
            <w:sz w:val="24"/>
            <w:szCs w:val="24"/>
          </w:rPr>
          <w:br/>
          <w:t>What is your preferred programming / scripting language</w:t>
        </w:r>
        <w:r w:rsidRPr="008B5D56">
          <w:rPr>
            <w:rFonts w:ascii="Times New Roman" w:hAnsi="Times New Roman" w:cs="Times New Roman"/>
            <w:sz w:val="24"/>
            <w:szCs w:val="24"/>
          </w:rPr>
          <w:br/>
          <w:t>1) bash</w:t>
        </w:r>
        <w:r w:rsidRPr="008B5D56">
          <w:rPr>
            <w:rFonts w:ascii="Times New Roman" w:hAnsi="Times New Roman" w:cs="Times New Roman"/>
            <w:sz w:val="24"/>
            <w:szCs w:val="24"/>
          </w:rPr>
          <w:br/>
          <w:t>2) perl</w:t>
        </w:r>
        <w:r w:rsidRPr="008B5D56">
          <w:rPr>
            <w:rFonts w:ascii="Times New Roman" w:hAnsi="Times New Roman" w:cs="Times New Roman"/>
            <w:sz w:val="24"/>
            <w:szCs w:val="24"/>
          </w:rPr>
          <w:br/>
          <w:t>3) phyton</w:t>
        </w:r>
        <w:r w:rsidRPr="008B5D56">
          <w:rPr>
            <w:rFonts w:ascii="Times New Roman" w:hAnsi="Times New Roman" w:cs="Times New Roman"/>
            <w:sz w:val="24"/>
            <w:szCs w:val="24"/>
          </w:rPr>
          <w:br/>
          <w:t>4) c++</w:t>
        </w:r>
        <w:r w:rsidRPr="008B5D56">
          <w:rPr>
            <w:rFonts w:ascii="Times New Roman" w:hAnsi="Times New Roman" w:cs="Times New Roman"/>
            <w:sz w:val="24"/>
            <w:szCs w:val="24"/>
          </w:rPr>
          <w:br/>
          <w:t>5) I do not know</w:t>
        </w:r>
        <w:proofErr w:type="gramStart"/>
        <w:r w:rsidRPr="008B5D56">
          <w:rPr>
            <w:rFonts w:ascii="Times New Roman" w:hAnsi="Times New Roman" w:cs="Times New Roman"/>
            <w:sz w:val="24"/>
            <w:szCs w:val="24"/>
          </w:rPr>
          <w:t xml:space="preserve"> !</w:t>
        </w:r>
        <w:proofErr w:type="gramEnd"/>
        <w:r w:rsidRPr="008B5D56">
          <w:rPr>
            <w:rFonts w:ascii="Times New Roman" w:hAnsi="Times New Roman" w:cs="Times New Roman"/>
            <w:sz w:val="24"/>
            <w:szCs w:val="24"/>
          </w:rPr>
          <w:br/>
          <w:t>4</w:t>
        </w:r>
        <w:r w:rsidRPr="008B5D56">
          <w:rPr>
            <w:rFonts w:ascii="Times New Roman" w:hAnsi="Times New Roman" w:cs="Times New Roman"/>
            <w:sz w:val="24"/>
            <w:szCs w:val="24"/>
          </w:rPr>
          <w:br/>
          <w:t>You selected c++</w:t>
        </w:r>
      </w:ins>
    </w:p>
    <w:p w:rsidR="008B5D56" w:rsidRPr="008B5D56" w:rsidRDefault="008B5D56" w:rsidP="008B5D56">
      <w:pPr>
        <w:rPr>
          <w:ins w:id="304" w:author="Unknown"/>
          <w:rFonts w:ascii="Times New Roman" w:hAnsi="Times New Roman" w:cs="Times New Roman"/>
          <w:sz w:val="24"/>
          <w:szCs w:val="24"/>
        </w:rPr>
      </w:pPr>
      <w:ins w:id="305" w:author="Unknown">
        <w:r w:rsidRPr="008B5D56">
          <w:rPr>
            <w:rFonts w:ascii="Times New Roman" w:hAnsi="Times New Roman" w:cs="Times New Roman"/>
            <w:sz w:val="24"/>
            <w:szCs w:val="24"/>
          </w:rPr>
          <w:t>———————————————————————————-</w:t>
        </w:r>
      </w:ins>
    </w:p>
    <w:p w:rsidR="008B5D56" w:rsidRPr="008B5D56" w:rsidRDefault="008B5D56" w:rsidP="008B5D56">
      <w:pPr>
        <w:rPr>
          <w:ins w:id="306" w:author="Unknown"/>
          <w:rFonts w:ascii="Times New Roman" w:hAnsi="Times New Roman" w:cs="Times New Roman"/>
          <w:sz w:val="24"/>
          <w:szCs w:val="24"/>
        </w:rPr>
      </w:pPr>
      <w:ins w:id="307" w:author="Unknown">
        <w:r w:rsidRPr="008B5D56">
          <w:rPr>
            <w:rFonts w:ascii="Times New Roman" w:hAnsi="Times New Roman" w:cs="Times New Roman"/>
            <w:sz w:val="24"/>
            <w:szCs w:val="24"/>
          </w:rPr>
          <w:t>3. Используемая и рекомендуемая литература</w:t>
        </w:r>
      </w:ins>
    </w:p>
    <w:p w:rsidR="008B5D56" w:rsidRPr="008B5D56" w:rsidRDefault="008B5D56" w:rsidP="008B5D56">
      <w:pPr>
        <w:rPr>
          <w:ins w:id="308" w:author="Unknown"/>
          <w:rFonts w:ascii="Times New Roman" w:hAnsi="Times New Roman" w:cs="Times New Roman"/>
          <w:sz w:val="24"/>
          <w:szCs w:val="24"/>
        </w:rPr>
      </w:pPr>
      <w:ins w:id="309" w:author="Unknown">
        <w:r w:rsidRPr="008B5D56">
          <w:rPr>
            <w:rFonts w:ascii="Times New Roman" w:hAnsi="Times New Roman" w:cs="Times New Roman"/>
            <w:sz w:val="24"/>
            <w:szCs w:val="24"/>
          </w:rPr>
          <w:t xml:space="preserve">Более подробную информацию можно получить из различных источников, </w:t>
        </w:r>
        <w:proofErr w:type="gramStart"/>
        <w:r w:rsidRPr="008B5D56">
          <w:rPr>
            <w:rFonts w:ascii="Times New Roman" w:hAnsi="Times New Roman" w:cs="Times New Roman"/>
            <w:sz w:val="24"/>
            <w:szCs w:val="24"/>
          </w:rPr>
          <w:t>например</w:t>
        </w:r>
        <w:proofErr w:type="gramEnd"/>
        <w:r w:rsidRPr="008B5D56">
          <w:rPr>
            <w:rFonts w:ascii="Times New Roman" w:hAnsi="Times New Roman" w:cs="Times New Roman"/>
            <w:sz w:val="24"/>
            <w:szCs w:val="24"/>
          </w:rPr>
          <w:t xml:space="preserve"> отсюда</w:t>
        </w:r>
        <w:r w:rsidRPr="008B5D56">
          <w:rPr>
            <w:rFonts w:ascii="Times New Roman" w:hAnsi="Times New Roman" w:cs="Times New Roman"/>
            <w:sz w:val="24"/>
            <w:szCs w:val="24"/>
          </w:rPr>
          <w:br/>
          <w:t>оригинал: </w:t>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"https://www.linuxconfig.org/Bash_scripting_Tutorial"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https://www.linuxconfig.org/Bash_scripting_Tutorial</w:t>
        </w:r>
        <w:r w:rsidRPr="008B5D56">
          <w:rPr>
            <w:rFonts w:ascii="Times New Roman" w:hAnsi="Times New Roman" w:cs="Times New Roman"/>
            <w:sz w:val="24"/>
            <w:szCs w:val="24"/>
          </w:rPr>
          <w:fldChar w:fldCharType="end"/>
        </w:r>
        <w:r w:rsidRPr="008B5D56">
          <w:rPr>
            <w:rFonts w:ascii="Times New Roman" w:hAnsi="Times New Roman" w:cs="Times New Roman"/>
            <w:sz w:val="24"/>
            <w:szCs w:val="24"/>
          </w:rPr>
          <w:br/>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"https://ruslandh.narod.ru/howto_ru/Bash-Prog-Intro/"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https://ruslandh.narod.ru/howto_ru/Bash-Prog-Intro/</w:t>
        </w:r>
        <w:r w:rsidRPr="008B5D56">
          <w:rPr>
            <w:rFonts w:ascii="Times New Roman" w:hAnsi="Times New Roman" w:cs="Times New Roman"/>
            <w:sz w:val="24"/>
            <w:szCs w:val="24"/>
          </w:rPr>
          <w:fldChar w:fldCharType="end"/>
        </w:r>
        <w:r w:rsidRPr="008B5D56">
          <w:rPr>
            <w:rFonts w:ascii="Times New Roman" w:hAnsi="Times New Roman" w:cs="Times New Roman"/>
            <w:sz w:val="24"/>
            <w:szCs w:val="24"/>
          </w:rPr>
          <w:br/>
        </w:r>
        <w:r w:rsidRPr="008B5D56">
          <w:rPr>
            <w:rFonts w:ascii="Times New Roman" w:hAnsi="Times New Roman" w:cs="Times New Roman"/>
            <w:sz w:val="24"/>
            <w:szCs w:val="24"/>
          </w:rPr>
          <w:fldChar w:fldCharType="begin"/>
        </w:r>
        <w:r w:rsidRPr="008B5D56">
          <w:rPr>
            <w:rFonts w:ascii="Times New Roman" w:hAnsi="Times New Roman" w:cs="Times New Roman"/>
            <w:sz w:val="24"/>
            <w:szCs w:val="24"/>
          </w:rPr>
          <w:instrText xml:space="preserve"> HYPERLINK "https://bug.cf1.ru/2005-03-17/programming/bash/abs-book.html" </w:instrText>
        </w:r>
        <w:r w:rsidRPr="008B5D56">
          <w:rPr>
            <w:rFonts w:ascii="Times New Roman" w:hAnsi="Times New Roman" w:cs="Times New Roman"/>
            <w:sz w:val="24"/>
            <w:szCs w:val="24"/>
          </w:rPr>
          <w:fldChar w:fldCharType="separate"/>
        </w:r>
        <w:r w:rsidRPr="008B5D56">
          <w:rPr>
            <w:rStyle w:val="a3"/>
            <w:rFonts w:ascii="Times New Roman" w:hAnsi="Times New Roman" w:cs="Times New Roman"/>
            <w:color w:val="auto"/>
            <w:sz w:val="24"/>
            <w:szCs w:val="24"/>
          </w:rPr>
          <w:t>https://bug.cf1.ru/2005-03-17/programmin … -book.html</w:t>
        </w:r>
        <w:r w:rsidRPr="008B5D56">
          <w:rPr>
            <w:rFonts w:ascii="Times New Roman" w:hAnsi="Times New Roman" w:cs="Times New Roman"/>
            <w:sz w:val="24"/>
            <w:szCs w:val="24"/>
          </w:rPr>
          <w:fldChar w:fldCharType="end"/>
        </w:r>
      </w:ins>
    </w:p>
    <w:p w:rsidR="008B5D56" w:rsidRPr="008B5D56" w:rsidRDefault="008B5D56" w:rsidP="008B5D56">
      <w:pPr>
        <w:rPr>
          <w:ins w:id="310" w:author="Unknown"/>
          <w:rFonts w:ascii="Times New Roman" w:hAnsi="Times New Roman" w:cs="Times New Roman"/>
          <w:sz w:val="24"/>
          <w:szCs w:val="24"/>
        </w:rPr>
      </w:pPr>
      <w:ins w:id="311" w:author="Unknown">
        <w:r w:rsidRPr="008B5D56">
          <w:rPr>
            <w:rFonts w:ascii="Times New Roman" w:hAnsi="Times New Roman" w:cs="Times New Roman"/>
            <w:sz w:val="24"/>
            <w:szCs w:val="24"/>
          </w:rPr>
          <w:t>https://ubuntologia.ru/forum/viewtopic.php?f=109&amp;t=2296</w:t>
        </w:r>
      </w:ins>
    </w:p>
    <w:p w:rsidR="00000000" w:rsidRPr="008B5D56" w:rsidRDefault="008B5D56" w:rsidP="008B5D56">
      <w:pPr>
        <w:rPr>
          <w:rFonts w:ascii="Times New Roman" w:hAnsi="Times New Roman" w:cs="Times New Roman"/>
          <w:sz w:val="24"/>
          <w:szCs w:val="24"/>
        </w:rPr>
      </w:pPr>
    </w:p>
    <w:p w:rsidR="008B5D56" w:rsidRPr="008B5D56" w:rsidRDefault="008B5D56" w:rsidP="008B5D56">
      <w:pPr>
        <w:rPr>
          <w:rFonts w:ascii="Times New Roman" w:hAnsi="Times New Roman" w:cs="Times New Roman"/>
          <w:sz w:val="24"/>
          <w:szCs w:val="24"/>
        </w:rPr>
      </w:pPr>
    </w:p>
    <w:p w:rsidR="008B5D56" w:rsidRPr="008B5D56" w:rsidRDefault="008B5D56" w:rsidP="008B5D56">
      <w:pPr>
        <w:rPr>
          <w:rFonts w:ascii="Times New Roman" w:hAnsi="Times New Roman" w:cs="Times New Roman"/>
          <w:sz w:val="24"/>
          <w:szCs w:val="24"/>
        </w:rPr>
      </w:pPr>
    </w:p>
    <w:sectPr w:rsidR="008B5D56" w:rsidRPr="008B5D5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53478"/>
    <w:multiLevelType w:val="multilevel"/>
    <w:tmpl w:val="32DE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C2015"/>
    <w:multiLevelType w:val="multilevel"/>
    <w:tmpl w:val="139E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657CE"/>
    <w:multiLevelType w:val="multilevel"/>
    <w:tmpl w:val="AAE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A87697"/>
    <w:multiLevelType w:val="multilevel"/>
    <w:tmpl w:val="8CDA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4670EE"/>
    <w:multiLevelType w:val="multilevel"/>
    <w:tmpl w:val="529E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E51425"/>
    <w:multiLevelType w:val="multilevel"/>
    <w:tmpl w:val="F24C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6E5AA1"/>
    <w:multiLevelType w:val="multilevel"/>
    <w:tmpl w:val="4EC2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A2659F"/>
    <w:multiLevelType w:val="multilevel"/>
    <w:tmpl w:val="9A62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F43959"/>
    <w:multiLevelType w:val="multilevel"/>
    <w:tmpl w:val="3D1C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0"/>
  </w:num>
  <w:num w:numId="4">
    <w:abstractNumId w:val="4"/>
  </w:num>
  <w:num w:numId="5">
    <w:abstractNumId w:val="1"/>
  </w:num>
  <w:num w:numId="6">
    <w:abstractNumId w:val="3"/>
  </w:num>
  <w:num w:numId="7">
    <w:abstractNumId w:val="6"/>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useFELayout/>
  </w:compat>
  <w:rsids>
    <w:rsidRoot w:val="008B5D56"/>
    <w:rsid w:val="008B5D5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B5D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5D56"/>
    <w:rPr>
      <w:rFonts w:ascii="Times New Roman" w:eastAsia="Times New Roman" w:hAnsi="Times New Roman" w:cs="Times New Roman"/>
      <w:b/>
      <w:bCs/>
      <w:kern w:val="36"/>
      <w:sz w:val="48"/>
      <w:szCs w:val="48"/>
    </w:rPr>
  </w:style>
  <w:style w:type="character" w:customStyle="1" w:styleId="apple-converted-space">
    <w:name w:val="apple-converted-space"/>
    <w:basedOn w:val="a0"/>
    <w:rsid w:val="008B5D56"/>
  </w:style>
  <w:style w:type="character" w:styleId="a3">
    <w:name w:val="Hyperlink"/>
    <w:basedOn w:val="a0"/>
    <w:uiPriority w:val="99"/>
    <w:unhideWhenUsed/>
    <w:rsid w:val="008B5D56"/>
    <w:rPr>
      <w:color w:val="0000FF"/>
      <w:u w:val="single"/>
    </w:rPr>
  </w:style>
  <w:style w:type="character" w:styleId="a4">
    <w:name w:val="FollowedHyperlink"/>
    <w:basedOn w:val="a0"/>
    <w:uiPriority w:val="99"/>
    <w:semiHidden/>
    <w:unhideWhenUsed/>
    <w:rsid w:val="008B5D56"/>
    <w:rPr>
      <w:color w:val="800080"/>
      <w:u w:val="single"/>
    </w:rPr>
  </w:style>
  <w:style w:type="character" w:customStyle="1" w:styleId="byline">
    <w:name w:val="byline"/>
    <w:basedOn w:val="a0"/>
    <w:rsid w:val="008B5D56"/>
  </w:style>
  <w:style w:type="character" w:customStyle="1" w:styleId="author">
    <w:name w:val="author"/>
    <w:basedOn w:val="a0"/>
    <w:rsid w:val="008B5D56"/>
  </w:style>
  <w:style w:type="character" w:customStyle="1" w:styleId="cat-links">
    <w:name w:val="cat-links"/>
    <w:basedOn w:val="a0"/>
    <w:rsid w:val="008B5D56"/>
  </w:style>
  <w:style w:type="character" w:customStyle="1" w:styleId="sep">
    <w:name w:val="sep"/>
    <w:basedOn w:val="a0"/>
    <w:rsid w:val="008B5D56"/>
  </w:style>
  <w:style w:type="character" w:customStyle="1" w:styleId="comments-link">
    <w:name w:val="comments-link"/>
    <w:basedOn w:val="a0"/>
    <w:rsid w:val="008B5D56"/>
  </w:style>
  <w:style w:type="paragraph" w:styleId="a5">
    <w:name w:val="Normal (Web)"/>
    <w:basedOn w:val="a"/>
    <w:uiPriority w:val="99"/>
    <w:semiHidden/>
    <w:unhideWhenUsed/>
    <w:rsid w:val="008B5D56"/>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8B5D5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66419806">
      <w:bodyDiv w:val="1"/>
      <w:marLeft w:val="0"/>
      <w:marRight w:val="0"/>
      <w:marTop w:val="0"/>
      <w:marBottom w:val="0"/>
      <w:divBdr>
        <w:top w:val="none" w:sz="0" w:space="0" w:color="auto"/>
        <w:left w:val="none" w:sz="0" w:space="0" w:color="auto"/>
        <w:bottom w:val="none" w:sz="0" w:space="0" w:color="auto"/>
        <w:right w:val="none" w:sz="0" w:space="0" w:color="auto"/>
      </w:divBdr>
      <w:divsChild>
        <w:div w:id="542258252">
          <w:marLeft w:val="0"/>
          <w:marRight w:val="0"/>
          <w:marTop w:val="0"/>
          <w:marBottom w:val="0"/>
          <w:divBdr>
            <w:top w:val="none" w:sz="0" w:space="0" w:color="auto"/>
            <w:left w:val="none" w:sz="0" w:space="0" w:color="auto"/>
            <w:bottom w:val="none" w:sz="0" w:space="0" w:color="auto"/>
            <w:right w:val="none" w:sz="0" w:space="0" w:color="auto"/>
          </w:divBdr>
        </w:div>
        <w:div w:id="996031771">
          <w:marLeft w:val="0"/>
          <w:marRight w:val="0"/>
          <w:marTop w:val="0"/>
          <w:marBottom w:val="0"/>
          <w:divBdr>
            <w:top w:val="none" w:sz="0" w:space="0" w:color="auto"/>
            <w:left w:val="none" w:sz="0" w:space="0" w:color="auto"/>
            <w:bottom w:val="none" w:sz="0" w:space="0" w:color="auto"/>
            <w:right w:val="none" w:sz="0" w:space="0" w:color="auto"/>
          </w:divBdr>
          <w:divsChild>
            <w:div w:id="1547719549">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203636099">
                  <w:marLeft w:val="0"/>
                  <w:marRight w:val="0"/>
                  <w:marTop w:val="0"/>
                  <w:marBottom w:val="0"/>
                  <w:divBdr>
                    <w:top w:val="none" w:sz="0" w:space="0" w:color="auto"/>
                    <w:left w:val="none" w:sz="0" w:space="0" w:color="auto"/>
                    <w:bottom w:val="none" w:sz="0" w:space="0" w:color="auto"/>
                    <w:right w:val="none" w:sz="0" w:space="0" w:color="auto"/>
                  </w:divBdr>
                </w:div>
              </w:divsChild>
            </w:div>
            <w:div w:id="644775490">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45960458">
                  <w:marLeft w:val="0"/>
                  <w:marRight w:val="0"/>
                  <w:marTop w:val="0"/>
                  <w:marBottom w:val="0"/>
                  <w:divBdr>
                    <w:top w:val="none" w:sz="0" w:space="0" w:color="auto"/>
                    <w:left w:val="none" w:sz="0" w:space="0" w:color="auto"/>
                    <w:bottom w:val="none" w:sz="0" w:space="0" w:color="auto"/>
                    <w:right w:val="none" w:sz="0" w:space="0" w:color="auto"/>
                  </w:divBdr>
                </w:div>
              </w:divsChild>
            </w:div>
            <w:div w:id="429786669">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570115445">
                  <w:marLeft w:val="0"/>
                  <w:marRight w:val="0"/>
                  <w:marTop w:val="0"/>
                  <w:marBottom w:val="0"/>
                  <w:divBdr>
                    <w:top w:val="none" w:sz="0" w:space="0" w:color="auto"/>
                    <w:left w:val="none" w:sz="0" w:space="0" w:color="auto"/>
                    <w:bottom w:val="none" w:sz="0" w:space="0" w:color="auto"/>
                    <w:right w:val="none" w:sz="0" w:space="0" w:color="auto"/>
                  </w:divBdr>
                </w:div>
              </w:divsChild>
            </w:div>
            <w:div w:id="80177473">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2094736176">
                  <w:marLeft w:val="0"/>
                  <w:marRight w:val="0"/>
                  <w:marTop w:val="0"/>
                  <w:marBottom w:val="0"/>
                  <w:divBdr>
                    <w:top w:val="none" w:sz="0" w:space="0" w:color="auto"/>
                    <w:left w:val="none" w:sz="0" w:space="0" w:color="auto"/>
                    <w:bottom w:val="none" w:sz="0" w:space="0" w:color="auto"/>
                    <w:right w:val="none" w:sz="0" w:space="0" w:color="auto"/>
                  </w:divBdr>
                </w:div>
              </w:divsChild>
            </w:div>
            <w:div w:id="1358315665">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75709373">
                  <w:marLeft w:val="0"/>
                  <w:marRight w:val="0"/>
                  <w:marTop w:val="0"/>
                  <w:marBottom w:val="0"/>
                  <w:divBdr>
                    <w:top w:val="none" w:sz="0" w:space="0" w:color="auto"/>
                    <w:left w:val="none" w:sz="0" w:space="0" w:color="auto"/>
                    <w:bottom w:val="none" w:sz="0" w:space="0" w:color="auto"/>
                    <w:right w:val="none" w:sz="0" w:space="0" w:color="auto"/>
                  </w:divBdr>
                </w:div>
              </w:divsChild>
            </w:div>
            <w:div w:id="159086135">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287668573">
                  <w:marLeft w:val="0"/>
                  <w:marRight w:val="0"/>
                  <w:marTop w:val="0"/>
                  <w:marBottom w:val="0"/>
                  <w:divBdr>
                    <w:top w:val="none" w:sz="0" w:space="0" w:color="auto"/>
                    <w:left w:val="none" w:sz="0" w:space="0" w:color="auto"/>
                    <w:bottom w:val="none" w:sz="0" w:space="0" w:color="auto"/>
                    <w:right w:val="none" w:sz="0" w:space="0" w:color="auto"/>
                  </w:divBdr>
                </w:div>
              </w:divsChild>
            </w:div>
            <w:div w:id="513423009">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473062965">
                  <w:marLeft w:val="0"/>
                  <w:marRight w:val="0"/>
                  <w:marTop w:val="0"/>
                  <w:marBottom w:val="0"/>
                  <w:divBdr>
                    <w:top w:val="none" w:sz="0" w:space="0" w:color="auto"/>
                    <w:left w:val="none" w:sz="0" w:space="0" w:color="auto"/>
                    <w:bottom w:val="none" w:sz="0" w:space="0" w:color="auto"/>
                    <w:right w:val="none" w:sz="0" w:space="0" w:color="auto"/>
                  </w:divBdr>
                </w:div>
              </w:divsChild>
            </w:div>
            <w:div w:id="913784374">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181119691">
                  <w:marLeft w:val="0"/>
                  <w:marRight w:val="0"/>
                  <w:marTop w:val="0"/>
                  <w:marBottom w:val="0"/>
                  <w:divBdr>
                    <w:top w:val="none" w:sz="0" w:space="0" w:color="auto"/>
                    <w:left w:val="none" w:sz="0" w:space="0" w:color="auto"/>
                    <w:bottom w:val="none" w:sz="0" w:space="0" w:color="auto"/>
                    <w:right w:val="none" w:sz="0" w:space="0" w:color="auto"/>
                  </w:divBdr>
                </w:div>
              </w:divsChild>
            </w:div>
            <w:div w:id="1436091376">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650869097">
                  <w:marLeft w:val="0"/>
                  <w:marRight w:val="0"/>
                  <w:marTop w:val="0"/>
                  <w:marBottom w:val="0"/>
                  <w:divBdr>
                    <w:top w:val="none" w:sz="0" w:space="0" w:color="auto"/>
                    <w:left w:val="none" w:sz="0" w:space="0" w:color="auto"/>
                    <w:bottom w:val="none" w:sz="0" w:space="0" w:color="auto"/>
                    <w:right w:val="none" w:sz="0" w:space="0" w:color="auto"/>
                  </w:divBdr>
                </w:div>
              </w:divsChild>
            </w:div>
            <w:div w:id="1904680648">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584806090">
                  <w:marLeft w:val="0"/>
                  <w:marRight w:val="0"/>
                  <w:marTop w:val="0"/>
                  <w:marBottom w:val="0"/>
                  <w:divBdr>
                    <w:top w:val="none" w:sz="0" w:space="0" w:color="auto"/>
                    <w:left w:val="none" w:sz="0" w:space="0" w:color="auto"/>
                    <w:bottom w:val="none" w:sz="0" w:space="0" w:color="auto"/>
                    <w:right w:val="none" w:sz="0" w:space="0" w:color="auto"/>
                  </w:divBdr>
                </w:div>
              </w:divsChild>
            </w:div>
            <w:div w:id="2011642096">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912498263">
                  <w:marLeft w:val="0"/>
                  <w:marRight w:val="0"/>
                  <w:marTop w:val="0"/>
                  <w:marBottom w:val="0"/>
                  <w:divBdr>
                    <w:top w:val="none" w:sz="0" w:space="0" w:color="auto"/>
                    <w:left w:val="none" w:sz="0" w:space="0" w:color="auto"/>
                    <w:bottom w:val="none" w:sz="0" w:space="0" w:color="auto"/>
                    <w:right w:val="none" w:sz="0" w:space="0" w:color="auto"/>
                  </w:divBdr>
                </w:div>
              </w:divsChild>
            </w:div>
            <w:div w:id="441808173">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698241395">
                  <w:marLeft w:val="0"/>
                  <w:marRight w:val="0"/>
                  <w:marTop w:val="0"/>
                  <w:marBottom w:val="0"/>
                  <w:divBdr>
                    <w:top w:val="none" w:sz="0" w:space="0" w:color="auto"/>
                    <w:left w:val="none" w:sz="0" w:space="0" w:color="auto"/>
                    <w:bottom w:val="none" w:sz="0" w:space="0" w:color="auto"/>
                    <w:right w:val="none" w:sz="0" w:space="0" w:color="auto"/>
                  </w:divBdr>
                </w:div>
              </w:divsChild>
            </w:div>
            <w:div w:id="272984477">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530339307">
                  <w:marLeft w:val="0"/>
                  <w:marRight w:val="0"/>
                  <w:marTop w:val="0"/>
                  <w:marBottom w:val="0"/>
                  <w:divBdr>
                    <w:top w:val="none" w:sz="0" w:space="0" w:color="auto"/>
                    <w:left w:val="none" w:sz="0" w:space="0" w:color="auto"/>
                    <w:bottom w:val="none" w:sz="0" w:space="0" w:color="auto"/>
                    <w:right w:val="none" w:sz="0" w:space="0" w:color="auto"/>
                  </w:divBdr>
                </w:div>
              </w:divsChild>
            </w:div>
            <w:div w:id="183636020">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223979029">
                  <w:marLeft w:val="0"/>
                  <w:marRight w:val="0"/>
                  <w:marTop w:val="0"/>
                  <w:marBottom w:val="0"/>
                  <w:divBdr>
                    <w:top w:val="none" w:sz="0" w:space="0" w:color="auto"/>
                    <w:left w:val="none" w:sz="0" w:space="0" w:color="auto"/>
                    <w:bottom w:val="none" w:sz="0" w:space="0" w:color="auto"/>
                    <w:right w:val="none" w:sz="0" w:space="0" w:color="auto"/>
                  </w:divBdr>
                </w:div>
              </w:divsChild>
            </w:div>
            <w:div w:id="1939291757">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557740880">
                  <w:marLeft w:val="0"/>
                  <w:marRight w:val="0"/>
                  <w:marTop w:val="0"/>
                  <w:marBottom w:val="0"/>
                  <w:divBdr>
                    <w:top w:val="none" w:sz="0" w:space="0" w:color="auto"/>
                    <w:left w:val="none" w:sz="0" w:space="0" w:color="auto"/>
                    <w:bottom w:val="none" w:sz="0" w:space="0" w:color="auto"/>
                    <w:right w:val="none" w:sz="0" w:space="0" w:color="auto"/>
                  </w:divBdr>
                </w:div>
              </w:divsChild>
            </w:div>
            <w:div w:id="2095395372">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760523929">
                  <w:marLeft w:val="0"/>
                  <w:marRight w:val="0"/>
                  <w:marTop w:val="0"/>
                  <w:marBottom w:val="0"/>
                  <w:divBdr>
                    <w:top w:val="none" w:sz="0" w:space="0" w:color="auto"/>
                    <w:left w:val="none" w:sz="0" w:space="0" w:color="auto"/>
                    <w:bottom w:val="none" w:sz="0" w:space="0" w:color="auto"/>
                    <w:right w:val="none" w:sz="0" w:space="0" w:color="auto"/>
                  </w:divBdr>
                </w:div>
              </w:divsChild>
            </w:div>
            <w:div w:id="26486625">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759987387">
                  <w:marLeft w:val="0"/>
                  <w:marRight w:val="0"/>
                  <w:marTop w:val="0"/>
                  <w:marBottom w:val="0"/>
                  <w:divBdr>
                    <w:top w:val="none" w:sz="0" w:space="0" w:color="auto"/>
                    <w:left w:val="none" w:sz="0" w:space="0" w:color="auto"/>
                    <w:bottom w:val="none" w:sz="0" w:space="0" w:color="auto"/>
                    <w:right w:val="none" w:sz="0" w:space="0" w:color="auto"/>
                  </w:divBdr>
                </w:div>
              </w:divsChild>
            </w:div>
            <w:div w:id="440607600">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110469153">
                  <w:marLeft w:val="0"/>
                  <w:marRight w:val="0"/>
                  <w:marTop w:val="0"/>
                  <w:marBottom w:val="0"/>
                  <w:divBdr>
                    <w:top w:val="none" w:sz="0" w:space="0" w:color="auto"/>
                    <w:left w:val="none" w:sz="0" w:space="0" w:color="auto"/>
                    <w:bottom w:val="none" w:sz="0" w:space="0" w:color="auto"/>
                    <w:right w:val="none" w:sz="0" w:space="0" w:color="auto"/>
                  </w:divBdr>
                </w:div>
              </w:divsChild>
            </w:div>
            <w:div w:id="925109646">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391540288">
                  <w:marLeft w:val="0"/>
                  <w:marRight w:val="0"/>
                  <w:marTop w:val="0"/>
                  <w:marBottom w:val="0"/>
                  <w:divBdr>
                    <w:top w:val="none" w:sz="0" w:space="0" w:color="auto"/>
                    <w:left w:val="none" w:sz="0" w:space="0" w:color="auto"/>
                    <w:bottom w:val="none" w:sz="0" w:space="0" w:color="auto"/>
                    <w:right w:val="none" w:sz="0" w:space="0" w:color="auto"/>
                  </w:divBdr>
                </w:div>
              </w:divsChild>
            </w:div>
            <w:div w:id="433088529">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369259278">
                  <w:marLeft w:val="0"/>
                  <w:marRight w:val="0"/>
                  <w:marTop w:val="0"/>
                  <w:marBottom w:val="0"/>
                  <w:divBdr>
                    <w:top w:val="none" w:sz="0" w:space="0" w:color="auto"/>
                    <w:left w:val="none" w:sz="0" w:space="0" w:color="auto"/>
                    <w:bottom w:val="none" w:sz="0" w:space="0" w:color="auto"/>
                    <w:right w:val="none" w:sz="0" w:space="0" w:color="auto"/>
                  </w:divBdr>
                </w:div>
              </w:divsChild>
            </w:div>
            <w:div w:id="1823934499">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985964065">
                  <w:marLeft w:val="0"/>
                  <w:marRight w:val="0"/>
                  <w:marTop w:val="0"/>
                  <w:marBottom w:val="0"/>
                  <w:divBdr>
                    <w:top w:val="none" w:sz="0" w:space="0" w:color="auto"/>
                    <w:left w:val="none" w:sz="0" w:space="0" w:color="auto"/>
                    <w:bottom w:val="none" w:sz="0" w:space="0" w:color="auto"/>
                    <w:right w:val="none" w:sz="0" w:space="0" w:color="auto"/>
                  </w:divBdr>
                </w:div>
              </w:divsChild>
            </w:div>
            <w:div w:id="1317344608">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115295550">
                  <w:marLeft w:val="0"/>
                  <w:marRight w:val="0"/>
                  <w:marTop w:val="0"/>
                  <w:marBottom w:val="0"/>
                  <w:divBdr>
                    <w:top w:val="none" w:sz="0" w:space="0" w:color="auto"/>
                    <w:left w:val="none" w:sz="0" w:space="0" w:color="auto"/>
                    <w:bottom w:val="none" w:sz="0" w:space="0" w:color="auto"/>
                    <w:right w:val="none" w:sz="0" w:space="0" w:color="auto"/>
                  </w:divBdr>
                </w:div>
              </w:divsChild>
            </w:div>
            <w:div w:id="166596723">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612129825">
                  <w:marLeft w:val="0"/>
                  <w:marRight w:val="0"/>
                  <w:marTop w:val="0"/>
                  <w:marBottom w:val="0"/>
                  <w:divBdr>
                    <w:top w:val="none" w:sz="0" w:space="0" w:color="auto"/>
                    <w:left w:val="none" w:sz="0" w:space="0" w:color="auto"/>
                    <w:bottom w:val="none" w:sz="0" w:space="0" w:color="auto"/>
                    <w:right w:val="none" w:sz="0" w:space="0" w:color="auto"/>
                  </w:divBdr>
                </w:div>
              </w:divsChild>
            </w:div>
            <w:div w:id="643703841">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581912575">
                  <w:marLeft w:val="0"/>
                  <w:marRight w:val="0"/>
                  <w:marTop w:val="0"/>
                  <w:marBottom w:val="0"/>
                  <w:divBdr>
                    <w:top w:val="none" w:sz="0" w:space="0" w:color="auto"/>
                    <w:left w:val="none" w:sz="0" w:space="0" w:color="auto"/>
                    <w:bottom w:val="none" w:sz="0" w:space="0" w:color="auto"/>
                    <w:right w:val="none" w:sz="0" w:space="0" w:color="auto"/>
                  </w:divBdr>
                </w:div>
              </w:divsChild>
            </w:div>
            <w:div w:id="600838538">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673338051">
                  <w:marLeft w:val="0"/>
                  <w:marRight w:val="0"/>
                  <w:marTop w:val="0"/>
                  <w:marBottom w:val="0"/>
                  <w:divBdr>
                    <w:top w:val="none" w:sz="0" w:space="0" w:color="auto"/>
                    <w:left w:val="none" w:sz="0" w:space="0" w:color="auto"/>
                    <w:bottom w:val="none" w:sz="0" w:space="0" w:color="auto"/>
                    <w:right w:val="none" w:sz="0" w:space="0" w:color="auto"/>
                  </w:divBdr>
                </w:div>
              </w:divsChild>
            </w:div>
            <w:div w:id="596836864">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891064646">
                  <w:marLeft w:val="0"/>
                  <w:marRight w:val="0"/>
                  <w:marTop w:val="0"/>
                  <w:marBottom w:val="0"/>
                  <w:divBdr>
                    <w:top w:val="none" w:sz="0" w:space="0" w:color="auto"/>
                    <w:left w:val="none" w:sz="0" w:space="0" w:color="auto"/>
                    <w:bottom w:val="none" w:sz="0" w:space="0" w:color="auto"/>
                    <w:right w:val="none" w:sz="0" w:space="0" w:color="auto"/>
                  </w:divBdr>
                </w:div>
              </w:divsChild>
            </w:div>
            <w:div w:id="156239056">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287851466">
                  <w:marLeft w:val="0"/>
                  <w:marRight w:val="0"/>
                  <w:marTop w:val="0"/>
                  <w:marBottom w:val="0"/>
                  <w:divBdr>
                    <w:top w:val="none" w:sz="0" w:space="0" w:color="auto"/>
                    <w:left w:val="none" w:sz="0" w:space="0" w:color="auto"/>
                    <w:bottom w:val="none" w:sz="0" w:space="0" w:color="auto"/>
                    <w:right w:val="none" w:sz="0" w:space="0" w:color="auto"/>
                  </w:divBdr>
                </w:div>
              </w:divsChild>
            </w:div>
            <w:div w:id="1813403768">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426317081">
                  <w:marLeft w:val="0"/>
                  <w:marRight w:val="0"/>
                  <w:marTop w:val="0"/>
                  <w:marBottom w:val="0"/>
                  <w:divBdr>
                    <w:top w:val="none" w:sz="0" w:space="0" w:color="auto"/>
                    <w:left w:val="none" w:sz="0" w:space="0" w:color="auto"/>
                    <w:bottom w:val="none" w:sz="0" w:space="0" w:color="auto"/>
                    <w:right w:val="none" w:sz="0" w:space="0" w:color="auto"/>
                  </w:divBdr>
                </w:div>
              </w:divsChild>
            </w:div>
            <w:div w:id="1185898537">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4826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96835">
      <w:bodyDiv w:val="1"/>
      <w:marLeft w:val="0"/>
      <w:marRight w:val="0"/>
      <w:marTop w:val="0"/>
      <w:marBottom w:val="0"/>
      <w:divBdr>
        <w:top w:val="none" w:sz="0" w:space="0" w:color="auto"/>
        <w:left w:val="none" w:sz="0" w:space="0" w:color="auto"/>
        <w:bottom w:val="none" w:sz="0" w:space="0" w:color="auto"/>
        <w:right w:val="none" w:sz="0" w:space="0" w:color="auto"/>
      </w:divBdr>
      <w:divsChild>
        <w:div w:id="70583364">
          <w:marLeft w:val="0"/>
          <w:marRight w:val="0"/>
          <w:marTop w:val="0"/>
          <w:marBottom w:val="0"/>
          <w:divBdr>
            <w:top w:val="none" w:sz="0" w:space="0" w:color="auto"/>
            <w:left w:val="none" w:sz="0" w:space="0" w:color="auto"/>
            <w:bottom w:val="none" w:sz="0" w:space="0" w:color="auto"/>
            <w:right w:val="none" w:sz="0" w:space="0" w:color="auto"/>
          </w:divBdr>
        </w:div>
        <w:div w:id="256789468">
          <w:marLeft w:val="0"/>
          <w:marRight w:val="0"/>
          <w:marTop w:val="0"/>
          <w:marBottom w:val="0"/>
          <w:divBdr>
            <w:top w:val="none" w:sz="0" w:space="0" w:color="auto"/>
            <w:left w:val="none" w:sz="0" w:space="0" w:color="auto"/>
            <w:bottom w:val="none" w:sz="0" w:space="0" w:color="auto"/>
            <w:right w:val="none" w:sz="0" w:space="0" w:color="auto"/>
          </w:divBdr>
          <w:divsChild>
            <w:div w:id="268510556">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671950264">
                  <w:marLeft w:val="0"/>
                  <w:marRight w:val="0"/>
                  <w:marTop w:val="0"/>
                  <w:marBottom w:val="0"/>
                  <w:divBdr>
                    <w:top w:val="none" w:sz="0" w:space="0" w:color="auto"/>
                    <w:left w:val="none" w:sz="0" w:space="0" w:color="auto"/>
                    <w:bottom w:val="none" w:sz="0" w:space="0" w:color="auto"/>
                    <w:right w:val="none" w:sz="0" w:space="0" w:color="auto"/>
                  </w:divBdr>
                </w:div>
              </w:divsChild>
            </w:div>
            <w:div w:id="1110201546">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166703773">
                  <w:marLeft w:val="0"/>
                  <w:marRight w:val="0"/>
                  <w:marTop w:val="0"/>
                  <w:marBottom w:val="0"/>
                  <w:divBdr>
                    <w:top w:val="none" w:sz="0" w:space="0" w:color="auto"/>
                    <w:left w:val="none" w:sz="0" w:space="0" w:color="auto"/>
                    <w:bottom w:val="none" w:sz="0" w:space="0" w:color="auto"/>
                    <w:right w:val="none" w:sz="0" w:space="0" w:color="auto"/>
                  </w:divBdr>
                </w:div>
              </w:divsChild>
            </w:div>
            <w:div w:id="2027317606">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2091266141">
                  <w:marLeft w:val="0"/>
                  <w:marRight w:val="0"/>
                  <w:marTop w:val="0"/>
                  <w:marBottom w:val="0"/>
                  <w:divBdr>
                    <w:top w:val="none" w:sz="0" w:space="0" w:color="auto"/>
                    <w:left w:val="none" w:sz="0" w:space="0" w:color="auto"/>
                    <w:bottom w:val="none" w:sz="0" w:space="0" w:color="auto"/>
                    <w:right w:val="none" w:sz="0" w:space="0" w:color="auto"/>
                  </w:divBdr>
                </w:div>
              </w:divsChild>
            </w:div>
            <w:div w:id="1902593486">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04885338">
                  <w:marLeft w:val="0"/>
                  <w:marRight w:val="0"/>
                  <w:marTop w:val="0"/>
                  <w:marBottom w:val="0"/>
                  <w:divBdr>
                    <w:top w:val="none" w:sz="0" w:space="0" w:color="auto"/>
                    <w:left w:val="none" w:sz="0" w:space="0" w:color="auto"/>
                    <w:bottom w:val="none" w:sz="0" w:space="0" w:color="auto"/>
                    <w:right w:val="none" w:sz="0" w:space="0" w:color="auto"/>
                  </w:divBdr>
                </w:div>
              </w:divsChild>
            </w:div>
            <w:div w:id="406345163">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518550423">
                  <w:marLeft w:val="0"/>
                  <w:marRight w:val="0"/>
                  <w:marTop w:val="0"/>
                  <w:marBottom w:val="0"/>
                  <w:divBdr>
                    <w:top w:val="none" w:sz="0" w:space="0" w:color="auto"/>
                    <w:left w:val="none" w:sz="0" w:space="0" w:color="auto"/>
                    <w:bottom w:val="none" w:sz="0" w:space="0" w:color="auto"/>
                    <w:right w:val="none" w:sz="0" w:space="0" w:color="auto"/>
                  </w:divBdr>
                </w:div>
              </w:divsChild>
            </w:div>
            <w:div w:id="558201205">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558010724">
                  <w:marLeft w:val="0"/>
                  <w:marRight w:val="0"/>
                  <w:marTop w:val="0"/>
                  <w:marBottom w:val="0"/>
                  <w:divBdr>
                    <w:top w:val="none" w:sz="0" w:space="0" w:color="auto"/>
                    <w:left w:val="none" w:sz="0" w:space="0" w:color="auto"/>
                    <w:bottom w:val="none" w:sz="0" w:space="0" w:color="auto"/>
                    <w:right w:val="none" w:sz="0" w:space="0" w:color="auto"/>
                  </w:divBdr>
                </w:div>
              </w:divsChild>
            </w:div>
            <w:div w:id="1328902917">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492070951">
                  <w:marLeft w:val="0"/>
                  <w:marRight w:val="0"/>
                  <w:marTop w:val="0"/>
                  <w:marBottom w:val="0"/>
                  <w:divBdr>
                    <w:top w:val="none" w:sz="0" w:space="0" w:color="auto"/>
                    <w:left w:val="none" w:sz="0" w:space="0" w:color="auto"/>
                    <w:bottom w:val="none" w:sz="0" w:space="0" w:color="auto"/>
                    <w:right w:val="none" w:sz="0" w:space="0" w:color="auto"/>
                  </w:divBdr>
                </w:div>
              </w:divsChild>
            </w:div>
            <w:div w:id="1738898315">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563760997">
                  <w:marLeft w:val="0"/>
                  <w:marRight w:val="0"/>
                  <w:marTop w:val="0"/>
                  <w:marBottom w:val="0"/>
                  <w:divBdr>
                    <w:top w:val="none" w:sz="0" w:space="0" w:color="auto"/>
                    <w:left w:val="none" w:sz="0" w:space="0" w:color="auto"/>
                    <w:bottom w:val="none" w:sz="0" w:space="0" w:color="auto"/>
                    <w:right w:val="none" w:sz="0" w:space="0" w:color="auto"/>
                  </w:divBdr>
                </w:div>
              </w:divsChild>
            </w:div>
            <w:div w:id="2082174731">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092707301">
                  <w:marLeft w:val="0"/>
                  <w:marRight w:val="0"/>
                  <w:marTop w:val="0"/>
                  <w:marBottom w:val="0"/>
                  <w:divBdr>
                    <w:top w:val="none" w:sz="0" w:space="0" w:color="auto"/>
                    <w:left w:val="none" w:sz="0" w:space="0" w:color="auto"/>
                    <w:bottom w:val="none" w:sz="0" w:space="0" w:color="auto"/>
                    <w:right w:val="none" w:sz="0" w:space="0" w:color="auto"/>
                  </w:divBdr>
                </w:div>
              </w:divsChild>
            </w:div>
            <w:div w:id="654919217">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68817245">
                  <w:marLeft w:val="0"/>
                  <w:marRight w:val="0"/>
                  <w:marTop w:val="0"/>
                  <w:marBottom w:val="0"/>
                  <w:divBdr>
                    <w:top w:val="none" w:sz="0" w:space="0" w:color="auto"/>
                    <w:left w:val="none" w:sz="0" w:space="0" w:color="auto"/>
                    <w:bottom w:val="none" w:sz="0" w:space="0" w:color="auto"/>
                    <w:right w:val="none" w:sz="0" w:space="0" w:color="auto"/>
                  </w:divBdr>
                </w:div>
              </w:divsChild>
            </w:div>
            <w:div w:id="1879659272">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460685028">
                  <w:marLeft w:val="0"/>
                  <w:marRight w:val="0"/>
                  <w:marTop w:val="0"/>
                  <w:marBottom w:val="0"/>
                  <w:divBdr>
                    <w:top w:val="none" w:sz="0" w:space="0" w:color="auto"/>
                    <w:left w:val="none" w:sz="0" w:space="0" w:color="auto"/>
                    <w:bottom w:val="none" w:sz="0" w:space="0" w:color="auto"/>
                    <w:right w:val="none" w:sz="0" w:space="0" w:color="auto"/>
                  </w:divBdr>
                </w:div>
              </w:divsChild>
            </w:div>
            <w:div w:id="1374815791">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224537702">
                  <w:marLeft w:val="0"/>
                  <w:marRight w:val="0"/>
                  <w:marTop w:val="0"/>
                  <w:marBottom w:val="0"/>
                  <w:divBdr>
                    <w:top w:val="none" w:sz="0" w:space="0" w:color="auto"/>
                    <w:left w:val="none" w:sz="0" w:space="0" w:color="auto"/>
                    <w:bottom w:val="none" w:sz="0" w:space="0" w:color="auto"/>
                    <w:right w:val="none" w:sz="0" w:space="0" w:color="auto"/>
                  </w:divBdr>
                </w:div>
              </w:divsChild>
            </w:div>
            <w:div w:id="1404183837">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396276839">
                  <w:marLeft w:val="0"/>
                  <w:marRight w:val="0"/>
                  <w:marTop w:val="0"/>
                  <w:marBottom w:val="0"/>
                  <w:divBdr>
                    <w:top w:val="none" w:sz="0" w:space="0" w:color="auto"/>
                    <w:left w:val="none" w:sz="0" w:space="0" w:color="auto"/>
                    <w:bottom w:val="none" w:sz="0" w:space="0" w:color="auto"/>
                    <w:right w:val="none" w:sz="0" w:space="0" w:color="auto"/>
                  </w:divBdr>
                </w:div>
              </w:divsChild>
            </w:div>
            <w:div w:id="1653558564">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844275046">
                  <w:marLeft w:val="0"/>
                  <w:marRight w:val="0"/>
                  <w:marTop w:val="0"/>
                  <w:marBottom w:val="0"/>
                  <w:divBdr>
                    <w:top w:val="none" w:sz="0" w:space="0" w:color="auto"/>
                    <w:left w:val="none" w:sz="0" w:space="0" w:color="auto"/>
                    <w:bottom w:val="none" w:sz="0" w:space="0" w:color="auto"/>
                    <w:right w:val="none" w:sz="0" w:space="0" w:color="auto"/>
                  </w:divBdr>
                </w:div>
              </w:divsChild>
            </w:div>
            <w:div w:id="580070365">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877885761">
                  <w:marLeft w:val="0"/>
                  <w:marRight w:val="0"/>
                  <w:marTop w:val="0"/>
                  <w:marBottom w:val="0"/>
                  <w:divBdr>
                    <w:top w:val="none" w:sz="0" w:space="0" w:color="auto"/>
                    <w:left w:val="none" w:sz="0" w:space="0" w:color="auto"/>
                    <w:bottom w:val="none" w:sz="0" w:space="0" w:color="auto"/>
                    <w:right w:val="none" w:sz="0" w:space="0" w:color="auto"/>
                  </w:divBdr>
                </w:div>
              </w:divsChild>
            </w:div>
            <w:div w:id="1761026154">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668707332">
                  <w:marLeft w:val="0"/>
                  <w:marRight w:val="0"/>
                  <w:marTop w:val="0"/>
                  <w:marBottom w:val="0"/>
                  <w:divBdr>
                    <w:top w:val="none" w:sz="0" w:space="0" w:color="auto"/>
                    <w:left w:val="none" w:sz="0" w:space="0" w:color="auto"/>
                    <w:bottom w:val="none" w:sz="0" w:space="0" w:color="auto"/>
                    <w:right w:val="none" w:sz="0" w:space="0" w:color="auto"/>
                  </w:divBdr>
                </w:div>
              </w:divsChild>
            </w:div>
            <w:div w:id="1696661549">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609092804">
                  <w:marLeft w:val="0"/>
                  <w:marRight w:val="0"/>
                  <w:marTop w:val="0"/>
                  <w:marBottom w:val="0"/>
                  <w:divBdr>
                    <w:top w:val="none" w:sz="0" w:space="0" w:color="auto"/>
                    <w:left w:val="none" w:sz="0" w:space="0" w:color="auto"/>
                    <w:bottom w:val="none" w:sz="0" w:space="0" w:color="auto"/>
                    <w:right w:val="none" w:sz="0" w:space="0" w:color="auto"/>
                  </w:divBdr>
                </w:div>
              </w:divsChild>
            </w:div>
            <w:div w:id="455370780">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459494608">
                  <w:marLeft w:val="0"/>
                  <w:marRight w:val="0"/>
                  <w:marTop w:val="0"/>
                  <w:marBottom w:val="0"/>
                  <w:divBdr>
                    <w:top w:val="none" w:sz="0" w:space="0" w:color="auto"/>
                    <w:left w:val="none" w:sz="0" w:space="0" w:color="auto"/>
                    <w:bottom w:val="none" w:sz="0" w:space="0" w:color="auto"/>
                    <w:right w:val="none" w:sz="0" w:space="0" w:color="auto"/>
                  </w:divBdr>
                </w:div>
              </w:divsChild>
            </w:div>
            <w:div w:id="1723747687">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832911560">
                  <w:marLeft w:val="0"/>
                  <w:marRight w:val="0"/>
                  <w:marTop w:val="0"/>
                  <w:marBottom w:val="0"/>
                  <w:divBdr>
                    <w:top w:val="none" w:sz="0" w:space="0" w:color="auto"/>
                    <w:left w:val="none" w:sz="0" w:space="0" w:color="auto"/>
                    <w:bottom w:val="none" w:sz="0" w:space="0" w:color="auto"/>
                    <w:right w:val="none" w:sz="0" w:space="0" w:color="auto"/>
                  </w:divBdr>
                </w:div>
              </w:divsChild>
            </w:div>
            <w:div w:id="1524173822">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2063096440">
                  <w:marLeft w:val="0"/>
                  <w:marRight w:val="0"/>
                  <w:marTop w:val="0"/>
                  <w:marBottom w:val="0"/>
                  <w:divBdr>
                    <w:top w:val="none" w:sz="0" w:space="0" w:color="auto"/>
                    <w:left w:val="none" w:sz="0" w:space="0" w:color="auto"/>
                    <w:bottom w:val="none" w:sz="0" w:space="0" w:color="auto"/>
                    <w:right w:val="none" w:sz="0" w:space="0" w:color="auto"/>
                  </w:divBdr>
                </w:div>
              </w:divsChild>
            </w:div>
            <w:div w:id="1925067770">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459303386">
                  <w:marLeft w:val="0"/>
                  <w:marRight w:val="0"/>
                  <w:marTop w:val="0"/>
                  <w:marBottom w:val="0"/>
                  <w:divBdr>
                    <w:top w:val="none" w:sz="0" w:space="0" w:color="auto"/>
                    <w:left w:val="none" w:sz="0" w:space="0" w:color="auto"/>
                    <w:bottom w:val="none" w:sz="0" w:space="0" w:color="auto"/>
                    <w:right w:val="none" w:sz="0" w:space="0" w:color="auto"/>
                  </w:divBdr>
                </w:div>
              </w:divsChild>
            </w:div>
            <w:div w:id="1445267015">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579875162">
                  <w:marLeft w:val="0"/>
                  <w:marRight w:val="0"/>
                  <w:marTop w:val="0"/>
                  <w:marBottom w:val="0"/>
                  <w:divBdr>
                    <w:top w:val="none" w:sz="0" w:space="0" w:color="auto"/>
                    <w:left w:val="none" w:sz="0" w:space="0" w:color="auto"/>
                    <w:bottom w:val="none" w:sz="0" w:space="0" w:color="auto"/>
                    <w:right w:val="none" w:sz="0" w:space="0" w:color="auto"/>
                  </w:divBdr>
                </w:div>
              </w:divsChild>
            </w:div>
            <w:div w:id="338701930">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577207847">
                  <w:marLeft w:val="0"/>
                  <w:marRight w:val="0"/>
                  <w:marTop w:val="0"/>
                  <w:marBottom w:val="0"/>
                  <w:divBdr>
                    <w:top w:val="none" w:sz="0" w:space="0" w:color="auto"/>
                    <w:left w:val="none" w:sz="0" w:space="0" w:color="auto"/>
                    <w:bottom w:val="none" w:sz="0" w:space="0" w:color="auto"/>
                    <w:right w:val="none" w:sz="0" w:space="0" w:color="auto"/>
                  </w:divBdr>
                </w:div>
              </w:divsChild>
            </w:div>
            <w:div w:id="821391810">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063216383">
                  <w:marLeft w:val="0"/>
                  <w:marRight w:val="0"/>
                  <w:marTop w:val="0"/>
                  <w:marBottom w:val="0"/>
                  <w:divBdr>
                    <w:top w:val="none" w:sz="0" w:space="0" w:color="auto"/>
                    <w:left w:val="none" w:sz="0" w:space="0" w:color="auto"/>
                    <w:bottom w:val="none" w:sz="0" w:space="0" w:color="auto"/>
                    <w:right w:val="none" w:sz="0" w:space="0" w:color="auto"/>
                  </w:divBdr>
                </w:div>
              </w:divsChild>
            </w:div>
            <w:div w:id="1127743894">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445342466">
                  <w:marLeft w:val="0"/>
                  <w:marRight w:val="0"/>
                  <w:marTop w:val="0"/>
                  <w:marBottom w:val="0"/>
                  <w:divBdr>
                    <w:top w:val="none" w:sz="0" w:space="0" w:color="auto"/>
                    <w:left w:val="none" w:sz="0" w:space="0" w:color="auto"/>
                    <w:bottom w:val="none" w:sz="0" w:space="0" w:color="auto"/>
                    <w:right w:val="none" w:sz="0" w:space="0" w:color="auto"/>
                  </w:divBdr>
                </w:div>
              </w:divsChild>
            </w:div>
            <w:div w:id="810363859">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630546097">
                  <w:marLeft w:val="0"/>
                  <w:marRight w:val="0"/>
                  <w:marTop w:val="0"/>
                  <w:marBottom w:val="0"/>
                  <w:divBdr>
                    <w:top w:val="none" w:sz="0" w:space="0" w:color="auto"/>
                    <w:left w:val="none" w:sz="0" w:space="0" w:color="auto"/>
                    <w:bottom w:val="none" w:sz="0" w:space="0" w:color="auto"/>
                    <w:right w:val="none" w:sz="0" w:space="0" w:color="auto"/>
                  </w:divBdr>
                </w:div>
              </w:divsChild>
            </w:div>
            <w:div w:id="175077434">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514764373">
                  <w:marLeft w:val="0"/>
                  <w:marRight w:val="0"/>
                  <w:marTop w:val="0"/>
                  <w:marBottom w:val="0"/>
                  <w:divBdr>
                    <w:top w:val="none" w:sz="0" w:space="0" w:color="auto"/>
                    <w:left w:val="none" w:sz="0" w:space="0" w:color="auto"/>
                    <w:bottom w:val="none" w:sz="0" w:space="0" w:color="auto"/>
                    <w:right w:val="none" w:sz="0" w:space="0" w:color="auto"/>
                  </w:divBdr>
                </w:div>
              </w:divsChild>
            </w:div>
            <w:div w:id="1785222364">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1754861345">
                  <w:marLeft w:val="0"/>
                  <w:marRight w:val="0"/>
                  <w:marTop w:val="0"/>
                  <w:marBottom w:val="0"/>
                  <w:divBdr>
                    <w:top w:val="none" w:sz="0" w:space="0" w:color="auto"/>
                    <w:left w:val="none" w:sz="0" w:space="0" w:color="auto"/>
                    <w:bottom w:val="none" w:sz="0" w:space="0" w:color="auto"/>
                    <w:right w:val="none" w:sz="0" w:space="0" w:color="auto"/>
                  </w:divBdr>
                </w:div>
              </w:divsChild>
            </w:div>
            <w:div w:id="2003896818">
              <w:blockQuote w:val="1"/>
              <w:marLeft w:val="150"/>
              <w:marRight w:val="150"/>
              <w:marTop w:val="150"/>
              <w:marBottom w:val="150"/>
              <w:divBdr>
                <w:top w:val="none" w:sz="0" w:space="0" w:color="auto"/>
                <w:left w:val="single" w:sz="36" w:space="2" w:color="EEEEEE"/>
                <w:bottom w:val="none" w:sz="0" w:space="0" w:color="auto"/>
                <w:right w:val="none" w:sz="0" w:space="0" w:color="auto"/>
              </w:divBdr>
              <w:divsChild>
                <w:div w:id="2367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oggear.ru/category/ubuntu/" TargetMode="External"/><Relationship Id="rId3" Type="http://schemas.openxmlformats.org/officeDocument/2006/relationships/settings" Target="settings.xml"/><Relationship Id="rId7" Type="http://schemas.openxmlformats.org/officeDocument/2006/relationships/hyperlink" Target="https://proggear.ru/category/debian-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ggear.ru/author/Naymen/" TargetMode="External"/><Relationship Id="rId11" Type="http://schemas.openxmlformats.org/officeDocument/2006/relationships/theme" Target="theme/theme1.xml"/><Relationship Id="rId5" Type="http://schemas.openxmlformats.org/officeDocument/2006/relationships/hyperlink" Target="https://proggear.ru/%d0%bf%d0%b8%d1%88%d0%b5%d0%bc-%d1%81%d0%ba%d1%80%d0%b8%d0%bf%d1%82%d1%8b-%d0%b2-linux-%d0%be%d0%b1%d1%83%d1%87%d0%b5%d0%bd%d0%b8%d0%b5-%d0%bd%d0%b0-%d0%bf%d1%80%d0%b8%d0%bc%d0%b5%d1%80%d0%b0%d1%85-71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ggear.ru/%d0%bf%d0%b8%d1%88%d0%b5%d0%bc-%d1%81%d0%ba%d1%80%d0%b8%d0%bf%d1%82%d1%8b-%d0%b2-linux-%d0%be%d0%b1%d1%83%d1%87%d0%b5%d0%bd%d0%b8%d0%b5-%d0%bd%d0%b0-%d0%bf%d1%80%d0%b8%d0%bc%d0%b5%d1%80%d0%b0%d1%85-71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2989</Words>
  <Characters>17039</Characters>
  <Application>Microsoft Office Word</Application>
  <DocSecurity>0</DocSecurity>
  <Lines>141</Lines>
  <Paragraphs>39</Paragraphs>
  <ScaleCrop>false</ScaleCrop>
  <Company/>
  <LinksUpToDate>false</LinksUpToDate>
  <CharactersWithSpaces>19989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2</cp:revision>
  <dcterms:created xsi:type="dcterms:W3CDTF">2016-05-05T02:00:00Z</dcterms:created>
  <dcterms:modified xsi:type="dcterms:W3CDTF">2016-05-05T02:02:00Z</dcterms:modified>
</cp:coreProperties>
</file>